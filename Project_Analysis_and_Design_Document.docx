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w:rsidR="248D32BE" w:rsidP="248D32BE" w:rsidRDefault="248D32BE" w14:paraId="78C112B6" w14:textId="4E233695">
      <w:pPr>
        <w:pStyle w:val="Title"/>
        <w:jc w:val="right"/>
        <w:rPr>
          <w:rFonts w:ascii="Times New Roman" w:hAnsi="Times New Roman"/>
        </w:rPr>
      </w:pPr>
      <w:r>
        <w:fldChar w:fldCharType="begin"/>
      </w:r>
      <w:r>
        <w:instrText xml:space="preserve"> SUBJECT  \* MERGEFORMAT </w:instrText>
      </w:r>
      <w:r>
        <w:fldChar w:fldCharType="separate"/>
      </w:r>
      <w:r w:rsidRPr="248D32BE" w:rsidR="248D32BE">
        <w:rPr>
          <w:rFonts w:ascii="Times New Roman" w:hAnsi="Times New Roman"/>
        </w:rPr>
        <w:t>&lt;Project Name&gt;</w:t>
      </w:r>
      <w:r>
        <w:fldChar w:fldCharType="end"/>
      </w:r>
    </w:p>
    <w:p xmlns:wp14="http://schemas.microsoft.com/office/word/2010/wordml" w:rsidRPr="00CE4FC0" w:rsidR="00A62B22" w:rsidP="00A62B22" w:rsidRDefault="00A62B22" w14:paraId="51072F2A" wp14:textId="77777777">
      <w:pPr>
        <w:pStyle w:val="Title"/>
        <w:jc w:val="right"/>
        <w:rPr>
          <w:rFonts w:ascii="Times New Roman" w:hAnsi="Times New Roman"/>
        </w:rPr>
      </w:pPr>
      <w:r w:rsidRPr="248D32BE" w:rsidR="248D32BE">
        <w:rPr>
          <w:rFonts w:ascii="Times New Roman" w:hAnsi="Times New Roman"/>
        </w:rPr>
        <w:t>Analysis and Design Document</w:t>
      </w:r>
    </w:p>
    <w:p w:rsidR="248D32BE" w:rsidP="248D32BE" w:rsidRDefault="248D32BE" w14:paraId="1A8CB26A" w14:textId="0CBC1BBC">
      <w:pPr>
        <w:pStyle w:val="Normal"/>
        <w:ind w:left="5040" w:firstLine="720"/>
        <w:rPr>
          <w:rFonts w:ascii="Times New Roman" w:hAnsi="Times New Roman"/>
          <w:b w:val="1"/>
          <w:bCs w:val="1"/>
          <w:sz w:val="36"/>
          <w:szCs w:val="36"/>
        </w:rPr>
      </w:pPr>
      <w:r w:rsidRPr="248D32BE" w:rsidR="248D32BE">
        <w:rPr>
          <w:rFonts w:ascii="Times New Roman" w:hAnsi="Times New Roman"/>
          <w:b w:val="1"/>
          <w:bCs w:val="1"/>
          <w:sz w:val="36"/>
          <w:szCs w:val="36"/>
        </w:rPr>
        <w:t>MusiCast Application</w:t>
      </w:r>
    </w:p>
    <w:p xmlns:wp14="http://schemas.microsoft.com/office/word/2010/wordml" w:rsidRPr="00CE4FC0" w:rsidR="00A62B22" w:rsidP="00A62B22" w:rsidRDefault="00A62B22" w14:paraId="3A01A33A" wp14:textId="06552912">
      <w:pPr>
        <w:pStyle w:val="Title"/>
        <w:jc w:val="right"/>
        <w:rPr>
          <w:rFonts w:ascii="Times New Roman" w:hAnsi="Times New Roman"/>
        </w:rPr>
      </w:pPr>
      <w:r w:rsidRPr="248D32BE" w:rsidR="248D32BE">
        <w:rPr>
          <w:rFonts w:ascii="Times New Roman" w:hAnsi="Times New Roman"/>
        </w:rPr>
        <w:t>Student: Neagu</w:t>
      </w:r>
      <w:r w:rsidRPr="248D32BE" w:rsidR="248D32BE">
        <w:rPr>
          <w:rFonts w:ascii="Times New Roman" w:hAnsi="Times New Roman"/>
        </w:rPr>
        <w:t xml:space="preserve"> Lorena</w:t>
      </w:r>
    </w:p>
    <w:p xmlns:wp14="http://schemas.microsoft.com/office/word/2010/wordml" w:rsidRPr="00CE4FC0" w:rsidR="00A62B22" w:rsidP="248D32BE" w:rsidRDefault="00A62B22" w14:paraId="216661F1" wp14:textId="51C44B9F">
      <w:pPr>
        <w:jc w:val="right"/>
        <w:rPr>
          <w:b w:val="1"/>
          <w:bCs w:val="1"/>
          <w:sz w:val="28"/>
          <w:szCs w:val="28"/>
        </w:rPr>
      </w:pPr>
      <w:r w:rsidRPr="248D32BE" w:rsidR="248D32BE">
        <w:rPr>
          <w:b w:val="1"/>
          <w:bCs w:val="1"/>
          <w:sz w:val="36"/>
          <w:szCs w:val="36"/>
        </w:rPr>
        <w:t>Group:30431</w:t>
      </w:r>
    </w:p>
    <w:p xmlns:wp14="http://schemas.microsoft.com/office/word/2010/wordml" w:rsidRPr="00CE4FC0" w:rsidR="00A62B22" w:rsidP="00A62B22" w:rsidRDefault="00A62B22" w14:paraId="672A6659" wp14:textId="77777777">
      <w:pPr>
        <w:pStyle w:val="InfoBlue"/>
      </w:pPr>
    </w:p>
    <w:p xmlns:wp14="http://schemas.microsoft.com/office/word/2010/wordml" w:rsidRPr="00CE4FC0" w:rsidR="00A62B22" w:rsidP="00A62B22" w:rsidRDefault="00A62B22" w14:paraId="0A37501D" wp14:textId="77777777">
      <w:pPr>
        <w:pStyle w:val="InfoBlue"/>
      </w:pPr>
    </w:p>
    <w:p xmlns:wp14="http://schemas.microsoft.com/office/word/2010/wordml" w:rsidRPr="00CE4FC0" w:rsidR="00A62B22" w:rsidP="00A62B22" w:rsidRDefault="00A62B22" w14:paraId="29D6B04F" wp14:textId="77777777">
      <w:pPr>
        <w:pStyle w:val="InfoBlue"/>
      </w:pPr>
      <w:r w:rsidRPr="00CE4FC0">
        <w:t xml:space="preserve"> </w:t>
      </w:r>
    </w:p>
    <w:p xmlns:wp14="http://schemas.microsoft.com/office/word/2010/wordml" w:rsidRPr="00CE4FC0" w:rsidR="00A62B22" w:rsidP="00A62B22" w:rsidRDefault="00A62B22" w14:paraId="5DAB6C7B" wp14:textId="77777777">
      <w:pPr>
        <w:pStyle w:val="Title"/>
        <w:rPr>
          <w:rFonts w:ascii="Times New Roman" w:hAnsi="Times New Roman"/>
          <w:sz w:val="28"/>
        </w:rPr>
      </w:pPr>
    </w:p>
    <w:p xmlns:wp14="http://schemas.microsoft.com/office/word/2010/wordml" w:rsidRPr="00CE4FC0" w:rsidR="00A62B22" w:rsidP="00A62B22" w:rsidRDefault="00A62B22" w14:paraId="02EB378F" wp14:textId="77777777">
      <w:pPr>
        <w:sectPr w:rsidRPr="00CE4FC0" w:rsidR="00A62B22">
          <w:footerReference w:type="even" r:id="rId7"/>
          <w:pgSz w:w="12240" w:h="15840" w:orient="portrait" w:code="1"/>
          <w:pgMar w:top="1440" w:right="1440" w:bottom="1440" w:left="1440" w:header="720" w:footer="720" w:gutter="0"/>
          <w:cols w:space="720"/>
          <w:vAlign w:val="center"/>
        </w:sectPr>
      </w:pPr>
    </w:p>
    <w:p xmlns:wp14="http://schemas.microsoft.com/office/word/2010/wordml" w:rsidRPr="00CE4FC0" w:rsidR="00A62B22" w:rsidP="00A62B22" w:rsidRDefault="00A62B22" w14:paraId="6A05A809" wp14:textId="77777777">
      <w:pPr>
        <w:pStyle w:val="Title"/>
        <w:rPr>
          <w:rFonts w:ascii="Times New Roman" w:hAnsi="Times New Roman"/>
        </w:rPr>
      </w:pPr>
    </w:p>
    <w:p xmlns:wp14="http://schemas.microsoft.com/office/word/2010/wordml" w:rsidRPr="00CE4FC0" w:rsidR="00A62B22" w:rsidP="00A62B22" w:rsidRDefault="00A62B22" w14:paraId="4B08E8BD" wp14:textId="77777777">
      <w:pPr>
        <w:pStyle w:val="Title"/>
        <w:rPr>
          <w:rFonts w:ascii="Times New Roman" w:hAnsi="Times New Roman"/>
        </w:rPr>
      </w:pPr>
      <w:r w:rsidRPr="00CE4FC0">
        <w:rPr>
          <w:rFonts w:ascii="Times New Roman" w:hAnsi="Times New Roman"/>
        </w:rPr>
        <w:t>Revision History</w:t>
      </w:r>
    </w:p>
    <w:p xmlns:wp14="http://schemas.microsoft.com/office/word/2010/wordml" w:rsidRPr="00CE4FC0" w:rsidR="00A62B22" w:rsidP="00A62B22" w:rsidRDefault="00A62B22" w14:paraId="5A39BBE3" wp14:textId="77777777"/>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2304"/>
        <w:gridCol w:w="1152"/>
        <w:gridCol w:w="3744"/>
        <w:gridCol w:w="2304"/>
      </w:tblGrid>
      <w:tr xmlns:wp14="http://schemas.microsoft.com/office/word/2010/wordml" w:rsidRPr="00CE4FC0" w:rsidR="00A62B22" w:rsidTr="00454C54" w14:paraId="515F3EAA" wp14:textId="77777777">
        <w:tc>
          <w:tcPr>
            <w:tcW w:w="2304" w:type="dxa"/>
          </w:tcPr>
          <w:p w:rsidRPr="00CE4FC0" w:rsidR="00A62B22" w:rsidP="00454C54" w:rsidRDefault="00A62B22" w14:paraId="491072FA" wp14:textId="77777777">
            <w:pPr>
              <w:pStyle w:val="Tabletext"/>
              <w:jc w:val="center"/>
              <w:rPr>
                <w:b/>
              </w:rPr>
            </w:pPr>
            <w:r w:rsidRPr="00CE4FC0">
              <w:rPr>
                <w:b/>
              </w:rPr>
              <w:t>Date</w:t>
            </w:r>
          </w:p>
        </w:tc>
        <w:tc>
          <w:tcPr>
            <w:tcW w:w="1152" w:type="dxa"/>
          </w:tcPr>
          <w:p w:rsidRPr="00CE4FC0" w:rsidR="00A62B22" w:rsidP="00454C54" w:rsidRDefault="00A62B22" w14:paraId="6B814A1E" wp14:textId="77777777">
            <w:pPr>
              <w:pStyle w:val="Tabletext"/>
              <w:jc w:val="center"/>
              <w:rPr>
                <w:b/>
              </w:rPr>
            </w:pPr>
            <w:r w:rsidRPr="00CE4FC0">
              <w:rPr>
                <w:b/>
              </w:rPr>
              <w:t>Version</w:t>
            </w:r>
          </w:p>
        </w:tc>
        <w:tc>
          <w:tcPr>
            <w:tcW w:w="3744" w:type="dxa"/>
          </w:tcPr>
          <w:p w:rsidRPr="00CE4FC0" w:rsidR="00A62B22" w:rsidP="00454C54" w:rsidRDefault="00A62B22" w14:paraId="31FF54C8" wp14:textId="77777777">
            <w:pPr>
              <w:pStyle w:val="Tabletext"/>
              <w:jc w:val="center"/>
              <w:rPr>
                <w:b/>
              </w:rPr>
            </w:pPr>
            <w:r w:rsidRPr="00CE4FC0">
              <w:rPr>
                <w:b/>
              </w:rPr>
              <w:t>Description</w:t>
            </w:r>
          </w:p>
        </w:tc>
        <w:tc>
          <w:tcPr>
            <w:tcW w:w="2304" w:type="dxa"/>
          </w:tcPr>
          <w:p w:rsidRPr="00CE4FC0" w:rsidR="00A62B22" w:rsidP="00454C54" w:rsidRDefault="00A62B22" w14:paraId="1C7DF0E4" wp14:textId="77777777">
            <w:pPr>
              <w:pStyle w:val="Tabletext"/>
              <w:jc w:val="center"/>
              <w:rPr>
                <w:b/>
              </w:rPr>
            </w:pPr>
            <w:r w:rsidRPr="00CE4FC0">
              <w:rPr>
                <w:b/>
              </w:rPr>
              <w:t>Author</w:t>
            </w:r>
          </w:p>
        </w:tc>
      </w:tr>
      <w:tr xmlns:wp14="http://schemas.microsoft.com/office/word/2010/wordml" w:rsidRPr="00CE4FC0" w:rsidR="00A62B22" w:rsidTr="00454C54" w14:paraId="6C252DE8" wp14:textId="77777777">
        <w:tc>
          <w:tcPr>
            <w:tcW w:w="2304" w:type="dxa"/>
          </w:tcPr>
          <w:p w:rsidRPr="00CE4FC0" w:rsidR="00A62B22" w:rsidP="00454C54" w:rsidRDefault="00A62B22" w14:paraId="69CB272E" wp14:textId="77777777">
            <w:pPr>
              <w:pStyle w:val="Tabletext"/>
            </w:pPr>
            <w:r w:rsidRPr="00CE4FC0">
              <w:t>&lt;dd/mmm/yy&gt;</w:t>
            </w:r>
          </w:p>
        </w:tc>
        <w:tc>
          <w:tcPr>
            <w:tcW w:w="1152" w:type="dxa"/>
          </w:tcPr>
          <w:p w:rsidRPr="00CE4FC0" w:rsidR="00A62B22" w:rsidP="00454C54" w:rsidRDefault="00A62B22" w14:paraId="48C30AFF" wp14:textId="77777777">
            <w:pPr>
              <w:pStyle w:val="Tabletext"/>
            </w:pPr>
            <w:r w:rsidRPr="00CE4FC0">
              <w:t>&lt;x.x&gt;</w:t>
            </w:r>
          </w:p>
        </w:tc>
        <w:tc>
          <w:tcPr>
            <w:tcW w:w="3744" w:type="dxa"/>
          </w:tcPr>
          <w:p w:rsidRPr="00CE4FC0" w:rsidR="00A62B22" w:rsidP="00454C54" w:rsidRDefault="00A62B22" w14:paraId="18A20BDF" wp14:textId="77777777">
            <w:pPr>
              <w:pStyle w:val="Tabletext"/>
            </w:pPr>
            <w:r w:rsidRPr="00CE4FC0">
              <w:t>&lt;details&gt;</w:t>
            </w:r>
          </w:p>
        </w:tc>
        <w:tc>
          <w:tcPr>
            <w:tcW w:w="2304" w:type="dxa"/>
          </w:tcPr>
          <w:p w:rsidRPr="00CE4FC0" w:rsidR="00A62B22" w:rsidP="00454C54" w:rsidRDefault="00A62B22" w14:paraId="4A427750" wp14:textId="77777777">
            <w:pPr>
              <w:pStyle w:val="Tabletext"/>
            </w:pPr>
            <w:r w:rsidRPr="00CE4FC0">
              <w:t>&lt;name&gt;</w:t>
            </w:r>
          </w:p>
        </w:tc>
      </w:tr>
      <w:tr xmlns:wp14="http://schemas.microsoft.com/office/word/2010/wordml" w:rsidRPr="00CE4FC0" w:rsidR="00A62B22" w:rsidTr="00454C54" w14:paraId="41C8F396" wp14:textId="77777777">
        <w:tc>
          <w:tcPr>
            <w:tcW w:w="2304" w:type="dxa"/>
          </w:tcPr>
          <w:p w:rsidRPr="00CE4FC0" w:rsidR="00A62B22" w:rsidP="00454C54" w:rsidRDefault="00A62B22" w14:paraId="72A3D3EC" wp14:textId="77777777">
            <w:pPr>
              <w:pStyle w:val="Tabletext"/>
            </w:pPr>
          </w:p>
        </w:tc>
        <w:tc>
          <w:tcPr>
            <w:tcW w:w="1152" w:type="dxa"/>
          </w:tcPr>
          <w:p w:rsidRPr="00CE4FC0" w:rsidR="00A62B22" w:rsidP="00454C54" w:rsidRDefault="00A62B22" w14:paraId="0D0B940D" wp14:textId="77777777">
            <w:pPr>
              <w:pStyle w:val="Tabletext"/>
            </w:pPr>
          </w:p>
        </w:tc>
        <w:tc>
          <w:tcPr>
            <w:tcW w:w="3744" w:type="dxa"/>
          </w:tcPr>
          <w:p w:rsidRPr="00CE4FC0" w:rsidR="00A62B22" w:rsidP="00454C54" w:rsidRDefault="00A62B22" w14:paraId="0E27B00A" wp14:textId="77777777">
            <w:pPr>
              <w:pStyle w:val="Tabletext"/>
            </w:pPr>
          </w:p>
        </w:tc>
        <w:tc>
          <w:tcPr>
            <w:tcW w:w="2304" w:type="dxa"/>
          </w:tcPr>
          <w:p w:rsidRPr="00CE4FC0" w:rsidR="00A62B22" w:rsidP="00454C54" w:rsidRDefault="00A62B22" w14:paraId="60061E4C" wp14:textId="77777777">
            <w:pPr>
              <w:pStyle w:val="Tabletext"/>
            </w:pPr>
          </w:p>
        </w:tc>
      </w:tr>
      <w:tr xmlns:wp14="http://schemas.microsoft.com/office/word/2010/wordml" w:rsidRPr="00CE4FC0" w:rsidR="00A62B22" w:rsidTr="00454C54" w14:paraId="44EAFD9C" wp14:textId="77777777">
        <w:tc>
          <w:tcPr>
            <w:tcW w:w="2304" w:type="dxa"/>
          </w:tcPr>
          <w:p w:rsidRPr="00CE4FC0" w:rsidR="00A62B22" w:rsidP="00454C54" w:rsidRDefault="00A62B22" w14:paraId="4B94D5A5" wp14:textId="77777777">
            <w:pPr>
              <w:pStyle w:val="Tabletext"/>
            </w:pPr>
          </w:p>
        </w:tc>
        <w:tc>
          <w:tcPr>
            <w:tcW w:w="1152" w:type="dxa"/>
          </w:tcPr>
          <w:p w:rsidRPr="00CE4FC0" w:rsidR="00A62B22" w:rsidP="00454C54" w:rsidRDefault="00A62B22" w14:paraId="3DEEC669" wp14:textId="77777777">
            <w:pPr>
              <w:pStyle w:val="Tabletext"/>
            </w:pPr>
          </w:p>
        </w:tc>
        <w:tc>
          <w:tcPr>
            <w:tcW w:w="3744" w:type="dxa"/>
          </w:tcPr>
          <w:p w:rsidRPr="00CE4FC0" w:rsidR="00A62B22" w:rsidP="00454C54" w:rsidRDefault="00A62B22" w14:paraId="3656B9AB" wp14:textId="77777777">
            <w:pPr>
              <w:pStyle w:val="Tabletext"/>
            </w:pPr>
          </w:p>
        </w:tc>
        <w:tc>
          <w:tcPr>
            <w:tcW w:w="2304" w:type="dxa"/>
          </w:tcPr>
          <w:p w:rsidRPr="00CE4FC0" w:rsidR="00A62B22" w:rsidP="00454C54" w:rsidRDefault="00A62B22" w14:paraId="45FB0818" wp14:textId="77777777">
            <w:pPr>
              <w:pStyle w:val="Tabletext"/>
            </w:pPr>
          </w:p>
        </w:tc>
      </w:tr>
      <w:tr xmlns:wp14="http://schemas.microsoft.com/office/word/2010/wordml" w:rsidRPr="00CE4FC0" w:rsidR="00A62B22" w:rsidTr="00454C54" w14:paraId="049F31CB" wp14:textId="77777777">
        <w:tc>
          <w:tcPr>
            <w:tcW w:w="2304" w:type="dxa"/>
          </w:tcPr>
          <w:p w:rsidRPr="00CE4FC0" w:rsidR="00A62B22" w:rsidP="00454C54" w:rsidRDefault="00A62B22" w14:paraId="53128261" wp14:textId="77777777">
            <w:pPr>
              <w:pStyle w:val="Tabletext"/>
            </w:pPr>
          </w:p>
        </w:tc>
        <w:tc>
          <w:tcPr>
            <w:tcW w:w="1152" w:type="dxa"/>
          </w:tcPr>
          <w:p w:rsidRPr="00CE4FC0" w:rsidR="00A62B22" w:rsidP="00454C54" w:rsidRDefault="00A62B22" w14:paraId="62486C05" wp14:textId="77777777">
            <w:pPr>
              <w:pStyle w:val="Tabletext"/>
            </w:pPr>
          </w:p>
        </w:tc>
        <w:tc>
          <w:tcPr>
            <w:tcW w:w="3744" w:type="dxa"/>
          </w:tcPr>
          <w:p w:rsidRPr="00CE4FC0" w:rsidR="00A62B22" w:rsidP="00454C54" w:rsidRDefault="00A62B22" w14:paraId="4101652C" wp14:textId="77777777">
            <w:pPr>
              <w:pStyle w:val="Tabletext"/>
            </w:pPr>
          </w:p>
        </w:tc>
        <w:tc>
          <w:tcPr>
            <w:tcW w:w="2304" w:type="dxa"/>
          </w:tcPr>
          <w:p w:rsidRPr="00CE4FC0" w:rsidR="00A62B22" w:rsidP="00454C54" w:rsidRDefault="00A62B22" w14:paraId="4B99056E" wp14:textId="77777777">
            <w:pPr>
              <w:pStyle w:val="Tabletext"/>
            </w:pPr>
          </w:p>
        </w:tc>
      </w:tr>
    </w:tbl>
    <w:p xmlns:wp14="http://schemas.microsoft.com/office/word/2010/wordml" w:rsidRPr="00CE4FC0" w:rsidR="00A62B22" w:rsidP="00A62B22" w:rsidRDefault="00A62B22" w14:paraId="1299C43A" wp14:textId="77777777"/>
    <w:p xmlns:wp14="http://schemas.microsoft.com/office/word/2010/wordml" w:rsidRPr="00CE4FC0" w:rsidR="00A62B22" w:rsidP="00A62B22" w:rsidRDefault="00A62B22" w14:paraId="22E0FC93" wp14:textId="77777777">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xmlns:wp14="http://schemas.microsoft.com/office/word/2010/wordml" w:rsidR="008E0878" w:rsidRDefault="001F34F3" w14:paraId="2D5CDEAA" wp14:textId="77777777">
      <w:pPr>
        <w:pStyle w:val="TOC1"/>
        <w:tabs>
          <w:tab w:val="left" w:pos="432"/>
        </w:tabs>
        <w:rPr>
          <w:rFonts w:asciiTheme="minorHAnsi" w:hAnsiTheme="minorHAnsi" w:eastAsiaTheme="minorEastAsia" w:cstheme="minorBidi"/>
          <w:noProof/>
          <w:sz w:val="22"/>
          <w:szCs w:val="22"/>
          <w:lang w:val="ro-RO" w:eastAsia="ro-RO"/>
        </w:rPr>
      </w:pPr>
      <w:r w:rsidRPr="001F34F3">
        <w:fldChar w:fldCharType="begin"/>
      </w:r>
      <w:r w:rsidRPr="00CE4FC0" w:rsidR="00A62B22">
        <w:instrText xml:space="preserve"> TOC \o "1-3" </w:instrText>
      </w:r>
      <w:r w:rsidRPr="001F34F3">
        <w:fldChar w:fldCharType="separate"/>
      </w:r>
      <w:r w:rsidRPr="001E52C5" w:rsidR="008E0878">
        <w:rPr>
          <w:noProof/>
        </w:rPr>
        <w:t>I.</w:t>
      </w:r>
      <w:r w:rsidR="008E0878">
        <w:rPr>
          <w:rFonts w:asciiTheme="minorHAnsi" w:hAnsiTheme="minorHAnsi" w:eastAsiaTheme="minorEastAsia" w:cstheme="minorBidi"/>
          <w:noProof/>
          <w:sz w:val="22"/>
          <w:szCs w:val="22"/>
          <w:lang w:val="ro-RO" w:eastAsia="ro-RO"/>
        </w:rPr>
        <w:tab/>
      </w:r>
      <w:r w:rsidRPr="001E52C5" w:rsidR="008E0878">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xmlns:wp14="http://schemas.microsoft.com/office/word/2010/wordml" w:rsidR="008E0878" w:rsidRDefault="008E0878" w14:paraId="56F01501"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II.</w:t>
      </w:r>
      <w:r>
        <w:rPr>
          <w:rFonts w:asciiTheme="minorHAnsi" w:hAnsiTheme="minorHAnsi" w:eastAsiaTheme="minorEastAsia"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E7DCF58"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DDCEAD1"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5EC42A26"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2.1</w:t>
      </w:r>
      <w:r>
        <w:rPr>
          <w:rFonts w:asciiTheme="minorHAnsi" w:hAnsiTheme="minorHAnsi" w:eastAsiaTheme="minorEastAsia"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315D7C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2.2</w:t>
      </w:r>
      <w:r>
        <w:rPr>
          <w:rFonts w:asciiTheme="minorHAnsi" w:hAnsiTheme="minorHAnsi" w:eastAsiaTheme="minorEastAsia"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8B1853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2.3</w:t>
      </w:r>
      <w:r>
        <w:rPr>
          <w:rFonts w:asciiTheme="minorHAnsi" w:hAnsiTheme="minorHAnsi" w:eastAsiaTheme="minorEastAsia"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2EE3543"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III.</w:t>
      </w:r>
      <w:r>
        <w:rPr>
          <w:rFonts w:asciiTheme="minorHAnsi" w:hAnsiTheme="minorHAnsi" w:eastAsiaTheme="minorEastAsia"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1AD8D17A"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75687F39"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1.1</w:t>
      </w:r>
      <w:r>
        <w:rPr>
          <w:rFonts w:asciiTheme="minorHAnsi" w:hAnsiTheme="minorHAnsi" w:eastAsiaTheme="minorEastAsia"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8CD7CDE" wp14:textId="77777777">
      <w:pPr>
        <w:pStyle w:val="TOC2"/>
        <w:tabs>
          <w:tab w:val="left" w:pos="1100"/>
        </w:tabs>
        <w:rPr>
          <w:rFonts w:asciiTheme="minorHAnsi" w:hAnsiTheme="minorHAnsi" w:eastAsiaTheme="minorEastAsia" w:cstheme="minorBidi"/>
          <w:noProof/>
          <w:sz w:val="22"/>
          <w:szCs w:val="22"/>
          <w:lang w:val="ro-RO" w:eastAsia="ro-RO"/>
        </w:rPr>
      </w:pPr>
      <w:r w:rsidRPr="001E52C5">
        <w:rPr>
          <w:noProof/>
        </w:rPr>
        <w:t>1.2</w:t>
      </w:r>
      <w:r>
        <w:rPr>
          <w:rFonts w:asciiTheme="minorHAnsi" w:hAnsiTheme="minorHAnsi" w:eastAsiaTheme="minorEastAsia"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576D765C"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560A157"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3.</w:t>
      </w:r>
      <w:r>
        <w:rPr>
          <w:rFonts w:asciiTheme="minorHAnsi" w:hAnsiTheme="minorHAnsi" w:eastAsiaTheme="minorEastAsia"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04C7D01F"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IV.</w:t>
      </w:r>
      <w:r>
        <w:rPr>
          <w:rFonts w:asciiTheme="minorHAnsi" w:hAnsiTheme="minorHAnsi" w:eastAsiaTheme="minorEastAsia"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4A070EB7"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0232F7B"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xmlns:wp14="http://schemas.microsoft.com/office/word/2010/wordml" w:rsidR="008E0878" w:rsidRDefault="008E0878" w14:paraId="27444A55"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V.</w:t>
      </w:r>
      <w:r>
        <w:rPr>
          <w:rFonts w:asciiTheme="minorHAnsi" w:hAnsiTheme="minorHAnsi" w:eastAsiaTheme="minorEastAsia"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21CD5918"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1.</w:t>
      </w:r>
      <w:r>
        <w:rPr>
          <w:rFonts w:asciiTheme="minorHAnsi" w:hAnsiTheme="minorHAnsi" w:eastAsiaTheme="minorEastAsia"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2036990A" wp14:textId="77777777">
      <w:pPr>
        <w:pStyle w:val="TOC1"/>
        <w:tabs>
          <w:tab w:val="left" w:pos="432"/>
        </w:tabs>
        <w:rPr>
          <w:rFonts w:asciiTheme="minorHAnsi" w:hAnsiTheme="minorHAnsi" w:eastAsiaTheme="minorEastAsia" w:cstheme="minorBidi"/>
          <w:noProof/>
          <w:sz w:val="22"/>
          <w:szCs w:val="22"/>
          <w:lang w:val="ro-RO" w:eastAsia="ro-RO"/>
        </w:rPr>
      </w:pPr>
      <w:r w:rsidRPr="001E52C5">
        <w:rPr>
          <w:noProof/>
        </w:rPr>
        <w:t>2.</w:t>
      </w:r>
      <w:r>
        <w:rPr>
          <w:rFonts w:asciiTheme="minorHAnsi" w:hAnsiTheme="minorHAnsi" w:eastAsiaTheme="minorEastAsia"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xmlns:wp14="http://schemas.microsoft.com/office/word/2010/wordml" w:rsidR="008E0878" w:rsidRDefault="008E0878" w14:paraId="0857742F" wp14:textId="77777777">
      <w:pPr>
        <w:pStyle w:val="TOC1"/>
        <w:tabs>
          <w:tab w:val="left" w:pos="660"/>
        </w:tabs>
        <w:rPr>
          <w:rFonts w:asciiTheme="minorHAnsi" w:hAnsiTheme="minorHAnsi" w:eastAsiaTheme="minorEastAsia" w:cstheme="minorBidi"/>
          <w:noProof/>
          <w:sz w:val="22"/>
          <w:szCs w:val="22"/>
          <w:lang w:val="ro-RO" w:eastAsia="ro-RO"/>
        </w:rPr>
      </w:pPr>
      <w:r w:rsidRPr="001E52C5">
        <w:rPr>
          <w:noProof/>
        </w:rPr>
        <w:t>VI.</w:t>
      </w:r>
      <w:r>
        <w:rPr>
          <w:rFonts w:asciiTheme="minorHAnsi" w:hAnsiTheme="minorHAnsi" w:eastAsiaTheme="minorEastAsia"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xmlns:wp14="http://schemas.microsoft.com/office/word/2010/wordml" w:rsidRPr="00CE4FC0" w:rsidR="00A62B22" w:rsidP="00A62B22" w:rsidRDefault="001F34F3" w14:paraId="4DDBEF00" wp14:textId="77777777">
      <w:pPr>
        <w:pStyle w:val="Title"/>
        <w:rPr>
          <w:rFonts w:ascii="Times New Roman" w:hAnsi="Times New Roman"/>
        </w:rPr>
      </w:pPr>
      <w:r w:rsidRPr="00CE4FC0">
        <w:rPr>
          <w:rFonts w:ascii="Times New Roman" w:hAnsi="Times New Roman"/>
        </w:rPr>
        <w:fldChar w:fldCharType="end"/>
      </w:r>
      <w:r w:rsidRPr="00CE4FC0" w:rsidR="00A62B22">
        <w:rPr>
          <w:rFonts w:ascii="Times New Roman" w:hAnsi="Times New Roman"/>
        </w:rPr>
        <w:br w:type="page"/>
      </w:r>
    </w:p>
    <w:p xmlns:wp14="http://schemas.microsoft.com/office/word/2010/wordml" w:rsidRPr="00CE4FC0" w:rsidR="00A62B22" w:rsidP="00A62B22" w:rsidRDefault="00A62B22" w14:paraId="3461D779" wp14:textId="77777777">
      <w:pPr>
        <w:pStyle w:val="Title"/>
        <w:rPr>
          <w:rFonts w:ascii="Times New Roman" w:hAnsi="Times New Roman"/>
        </w:rPr>
      </w:pPr>
    </w:p>
    <w:p xmlns:wp14="http://schemas.microsoft.com/office/word/2010/wordml" w:rsidRPr="00CE4FC0" w:rsidR="00A62B22" w:rsidP="00D54784" w:rsidRDefault="00A62B22" w14:paraId="4716EE5F" wp14:textId="77777777">
      <w:pPr>
        <w:pStyle w:val="Heading1"/>
        <w:numPr>
          <w:ilvl w:val="0"/>
          <w:numId w:val="3"/>
        </w:numPr>
        <w:ind w:left="720"/>
        <w:rPr>
          <w:rFonts w:ascii="Times New Roman" w:hAnsi="Times New Roman"/>
        </w:rPr>
      </w:pPr>
      <w:bookmarkStart w:name="_Toc285793954" w:id="0"/>
      <w:r w:rsidRPr="249B0227" w:rsidR="249B0227">
        <w:rPr>
          <w:rFonts w:ascii="Times New Roman" w:hAnsi="Times New Roman"/>
        </w:rPr>
        <w:t>Project Specification</w:t>
      </w:r>
      <w:bookmarkEnd w:id="0"/>
    </w:p>
    <w:p w:rsidR="249B0227" w:rsidP="4F0A4A17" w:rsidRDefault="249B0227" w14:paraId="52C458FF" w14:textId="3919D7A4">
      <w:pPr>
        <w:pStyle w:val="Normal"/>
        <w:ind w:firstLine="720"/>
        <w:rPr>
          <w:rFonts w:ascii="Times New Roman" w:hAnsi="Times New Roman" w:eastAsia="Times New Roman" w:cs="Times New Roman"/>
          <w:i w:val="1"/>
          <w:iCs w:val="1"/>
          <w:noProof w:val="0"/>
          <w:color w:val="943634" w:themeColor="accent2" w:themeTint="FF" w:themeShade="BF"/>
          <w:sz w:val="19"/>
          <w:szCs w:val="19"/>
          <w:lang w:val="en-US"/>
        </w:rPr>
      </w:pPr>
      <w:r w:rsidRPr="4F0A4A17" w:rsidR="4F0A4A17">
        <w:rPr>
          <w:rFonts w:ascii="Times New Roman" w:hAnsi="Times New Roman" w:eastAsia="Times New Roman" w:cs="Times New Roman"/>
          <w:i w:val="1"/>
          <w:iCs w:val="1"/>
          <w:noProof w:val="0"/>
          <w:color w:val="943634" w:themeColor="accent2" w:themeTint="FF" w:themeShade="BF"/>
          <w:sz w:val="19"/>
          <w:szCs w:val="19"/>
          <w:lang w:val="en-US"/>
        </w:rPr>
        <w:t xml:space="preserve">The </w:t>
      </w:r>
      <w:proofErr w:type="spellStart"/>
      <w:r w:rsidRPr="4F0A4A17" w:rsidR="4F0A4A17">
        <w:rPr>
          <w:rFonts w:ascii="Times New Roman" w:hAnsi="Times New Roman" w:eastAsia="Times New Roman" w:cs="Times New Roman"/>
          <w:i w:val="1"/>
          <w:iCs w:val="1"/>
          <w:noProof w:val="0"/>
          <w:color w:val="943634" w:themeColor="accent2" w:themeTint="FF" w:themeShade="BF"/>
          <w:sz w:val="19"/>
          <w:szCs w:val="19"/>
          <w:lang w:val="en-US"/>
        </w:rPr>
        <w:t>MusiCast</w:t>
      </w:r>
      <w:proofErr w:type="spellEnd"/>
      <w:r w:rsidRPr="4F0A4A17" w:rsidR="4F0A4A17">
        <w:rPr>
          <w:rFonts w:ascii="Times New Roman" w:hAnsi="Times New Roman" w:eastAsia="Times New Roman" w:cs="Times New Roman"/>
          <w:i w:val="1"/>
          <w:iCs w:val="1"/>
          <w:noProof w:val="0"/>
          <w:color w:val="943634" w:themeColor="accent2" w:themeTint="FF" w:themeShade="BF"/>
          <w:sz w:val="19"/>
          <w:szCs w:val="19"/>
          <w:lang w:val="en-US"/>
        </w:rPr>
        <w:t xml:space="preserve"> app is designed to be a playlist generator music application, with Java as </w:t>
      </w:r>
      <w:proofErr w:type="gramStart"/>
      <w:r w:rsidRPr="4F0A4A17" w:rsidR="4F0A4A17">
        <w:rPr>
          <w:rFonts w:ascii="Times New Roman" w:hAnsi="Times New Roman" w:eastAsia="Times New Roman" w:cs="Times New Roman"/>
          <w:i w:val="1"/>
          <w:iCs w:val="1"/>
          <w:noProof w:val="0"/>
          <w:color w:val="943634" w:themeColor="accent2" w:themeTint="FF" w:themeShade="BF"/>
          <w:sz w:val="19"/>
          <w:szCs w:val="19"/>
          <w:lang w:val="en-US"/>
        </w:rPr>
        <w:t>it’s</w:t>
      </w:r>
      <w:proofErr w:type="gramEnd"/>
      <w:r w:rsidRPr="4F0A4A17" w:rsidR="4F0A4A17">
        <w:rPr>
          <w:rFonts w:ascii="Times New Roman" w:hAnsi="Times New Roman" w:eastAsia="Times New Roman" w:cs="Times New Roman"/>
          <w:i w:val="1"/>
          <w:iCs w:val="1"/>
          <w:noProof w:val="0"/>
          <w:color w:val="943634" w:themeColor="accent2" w:themeTint="FF" w:themeShade="BF"/>
          <w:sz w:val="19"/>
          <w:szCs w:val="19"/>
          <w:lang w:val="en-US"/>
        </w:rPr>
        <w:t xml:space="preserve"> main programming language. The user will have an account which he’ll be able to create based on </w:t>
      </w:r>
      <w:proofErr w:type="gramStart"/>
      <w:r w:rsidRPr="4F0A4A17" w:rsidR="4F0A4A17">
        <w:rPr>
          <w:rFonts w:ascii="Times New Roman" w:hAnsi="Times New Roman" w:eastAsia="Times New Roman" w:cs="Times New Roman"/>
          <w:i w:val="1"/>
          <w:iCs w:val="1"/>
          <w:noProof w:val="0"/>
          <w:color w:val="943634" w:themeColor="accent2" w:themeTint="FF" w:themeShade="BF"/>
          <w:sz w:val="19"/>
          <w:szCs w:val="19"/>
          <w:lang w:val="en-US"/>
        </w:rPr>
        <w:t>it’s</w:t>
      </w:r>
      <w:proofErr w:type="gramEnd"/>
      <w:r w:rsidRPr="4F0A4A17" w:rsidR="4F0A4A17">
        <w:rPr>
          <w:rFonts w:ascii="Times New Roman" w:hAnsi="Times New Roman" w:eastAsia="Times New Roman" w:cs="Times New Roman"/>
          <w:i w:val="1"/>
          <w:iCs w:val="1"/>
          <w:noProof w:val="0"/>
          <w:color w:val="943634" w:themeColor="accent2" w:themeTint="FF" w:themeShade="BF"/>
          <w:sz w:val="19"/>
          <w:szCs w:val="19"/>
          <w:lang w:val="en-US"/>
        </w:rPr>
        <w:t xml:space="preserve"> personal data, in which he’ll log in once he’ll enter the app for a personalized user experience. He will be able to listen to music, check the weather forecast and have personalized playlists based on the outside weather that day or time or create a playlist on their own. The user can perform CRUD operations on the songs, playlists and also generate reports.</w:t>
      </w:r>
    </w:p>
    <w:p xmlns:wp14="http://schemas.microsoft.com/office/word/2010/wordml" w:rsidRPr="00CE4FC0" w:rsidR="00D54784" w:rsidP="00D54784" w:rsidRDefault="00D54784" w14:paraId="33CF983B" wp14:textId="77777777">
      <w:pPr>
        <w:pStyle w:val="Heading1"/>
        <w:numPr>
          <w:ilvl w:val="0"/>
          <w:numId w:val="3"/>
        </w:numPr>
        <w:tabs>
          <w:tab w:val="left" w:pos="720"/>
        </w:tabs>
        <w:ind w:hanging="1440"/>
        <w:rPr>
          <w:rFonts w:ascii="Times New Roman" w:hAnsi="Times New Roman"/>
        </w:rPr>
      </w:pPr>
      <w:bookmarkStart w:name="_Toc285793955" w:id="1"/>
      <w:r w:rsidRPr="00CE4FC0">
        <w:rPr>
          <w:rFonts w:ascii="Times New Roman" w:hAnsi="Times New Roman"/>
        </w:rPr>
        <w:t>Elaboration – Iteration 1</w:t>
      </w:r>
      <w:r w:rsidR="00262542">
        <w:rPr>
          <w:rFonts w:ascii="Times New Roman" w:hAnsi="Times New Roman"/>
        </w:rPr>
        <w:t>.1</w:t>
      </w:r>
      <w:bookmarkEnd w:id="1"/>
    </w:p>
    <w:p xmlns:wp14="http://schemas.microsoft.com/office/word/2010/wordml" w:rsidRPr="00CE4FC0" w:rsidR="00D54784" w:rsidP="00D54784" w:rsidRDefault="00D54784" w14:paraId="1996C240" wp14:textId="77777777">
      <w:pPr>
        <w:pStyle w:val="Heading1"/>
        <w:rPr>
          <w:rFonts w:ascii="Times New Roman" w:hAnsi="Times New Roman"/>
        </w:rPr>
      </w:pPr>
      <w:bookmarkStart w:name="_Toc285793956" w:id="2"/>
      <w:r w:rsidRPr="249B0227" w:rsidR="249B0227">
        <w:rPr>
          <w:rFonts w:ascii="Times New Roman" w:hAnsi="Times New Roman"/>
        </w:rPr>
        <w:t>Domain Model</w:t>
      </w:r>
      <w:bookmarkEnd w:id="2"/>
    </w:p>
    <w:p w:rsidR="249B0227" w:rsidP="325B4FE4" w:rsidRDefault="249B0227" w14:paraId="6E1022B5" w14:textId="6CD74367">
      <w:pPr>
        <w:pStyle w:val="Normal"/>
        <w:ind w:left="720"/>
        <w:rPr>
          <w:i w:val="1"/>
          <w:iCs w:val="1"/>
          <w:color w:val="943634" w:themeColor="accent2" w:themeTint="FF" w:themeShade="BF"/>
        </w:rPr>
      </w:pPr>
      <w:r w:rsidRPr="325B4FE4" w:rsidR="325B4FE4">
        <w:rPr>
          <w:i w:val="1"/>
          <w:iCs w:val="1"/>
          <w:color w:val="943634" w:themeColor="accent2" w:themeTint="FF" w:themeShade="BF"/>
        </w:rPr>
        <w:t xml:space="preserve">The Domain model is a structured visual representation of the connected concepts of a domain that incorporates both behavior and data. There is a user class that contains relevant information about the user, such as name, username </w:t>
      </w:r>
      <w:r w:rsidRPr="325B4FE4" w:rsidR="325B4FE4">
        <w:rPr>
          <w:i w:val="1"/>
          <w:iCs w:val="1"/>
          <w:color w:val="943634" w:themeColor="accent2" w:themeTint="FF" w:themeShade="BF"/>
        </w:rPr>
        <w:t>and password</w:t>
      </w:r>
      <w:r w:rsidRPr="325B4FE4" w:rsidR="325B4FE4">
        <w:rPr>
          <w:i w:val="1"/>
          <w:iCs w:val="1"/>
          <w:color w:val="943634" w:themeColor="accent2" w:themeTint="FF" w:themeShade="BF"/>
        </w:rPr>
        <w:t>. Then, the application should also contain classes for the songs, a playlist which contains multiple songs and can be owned by users. Songs are associated to weather forecasts, for example if the song is slower it can be associated to a rainy day. Depending on the weather that day, a customized playlist will be generated.</w:t>
      </w:r>
    </w:p>
    <w:p w:rsidR="249B0227" w:rsidP="248D32BE" w:rsidRDefault="249B0227" w14:paraId="7F019519" w14:textId="231B6FE3">
      <w:pPr>
        <w:pStyle w:val="Normal"/>
        <w:ind w:left="720"/>
        <w:rPr>
          <w:i w:val="1"/>
          <w:iCs w:val="1"/>
          <w:color w:val="943634" w:themeColor="accent2" w:themeTint="FF" w:themeShade="BF"/>
        </w:rPr>
      </w:pPr>
      <w:r>
        <w:drawing>
          <wp:inline wp14:editId="589C34B6" wp14:anchorId="2B1812CA">
            <wp:extent cx="4572000" cy="2838450"/>
            <wp:effectExtent l="0" t="0" r="0" b="0"/>
            <wp:docPr id="872635549" name="" title=""/>
            <wp:cNvGraphicFramePr>
              <a:graphicFrameLocks noChangeAspect="1"/>
            </wp:cNvGraphicFramePr>
            <a:graphic>
              <a:graphicData uri="http://schemas.openxmlformats.org/drawingml/2006/picture">
                <pic:pic>
                  <pic:nvPicPr>
                    <pic:cNvPr id="0" name=""/>
                    <pic:cNvPicPr/>
                  </pic:nvPicPr>
                  <pic:blipFill>
                    <a:blip r:embed="R09d7d6b86b04436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38450"/>
                    </a:xfrm>
                    <a:prstGeom prst="rect">
                      <a:avLst/>
                    </a:prstGeom>
                  </pic:spPr>
                </pic:pic>
              </a:graphicData>
            </a:graphic>
          </wp:inline>
        </w:drawing>
      </w:r>
    </w:p>
    <w:p xmlns:wp14="http://schemas.microsoft.com/office/word/2010/wordml" w:rsidRPr="00CE4FC0" w:rsidR="00D54784" w:rsidP="00D54784" w:rsidRDefault="00D54784" w14:paraId="23D66D9E" wp14:textId="77777777">
      <w:pPr>
        <w:pStyle w:val="Heading1"/>
        <w:rPr>
          <w:rFonts w:ascii="Times New Roman" w:hAnsi="Times New Roman"/>
        </w:rPr>
      </w:pPr>
      <w:bookmarkStart w:name="_Toc285793957" w:id="3"/>
      <w:r w:rsidRPr="00CE4FC0">
        <w:rPr>
          <w:rFonts w:ascii="Times New Roman" w:hAnsi="Times New Roman"/>
        </w:rPr>
        <w:t>Architectural Design</w:t>
      </w:r>
      <w:bookmarkEnd w:id="3"/>
    </w:p>
    <w:p xmlns:wp14="http://schemas.microsoft.com/office/word/2010/wordml" w:rsidRPr="00CE4FC0" w:rsidR="00D54784" w:rsidP="00D54784" w:rsidRDefault="00D54784" w14:paraId="0F10B9FA" wp14:textId="77777777">
      <w:pPr>
        <w:pStyle w:val="Heading2"/>
        <w:rPr>
          <w:rFonts w:ascii="Times New Roman" w:hAnsi="Times New Roman"/>
        </w:rPr>
      </w:pPr>
      <w:bookmarkStart w:name="_Toc285793958" w:id="4"/>
      <w:r w:rsidRPr="00CE4FC0">
        <w:rPr>
          <w:rFonts w:ascii="Times New Roman" w:hAnsi="Times New Roman"/>
        </w:rPr>
        <w:t>Conceptual Architecture</w:t>
      </w:r>
      <w:bookmarkEnd w:id="4"/>
    </w:p>
    <w:p w:rsidR="248D32BE" w:rsidP="248D32BE" w:rsidRDefault="248D32BE" w14:paraId="0492BC29" w14:textId="447233FC">
      <w:pPr>
        <w:ind w:left="720"/>
        <w:rPr>
          <w:rFonts w:ascii="Times New Roman" w:hAnsi="Times New Roman" w:eastAsia="Times New Roman" w:cs="Times New Roman"/>
          <w:i w:val="1"/>
          <w:iCs w:val="1"/>
          <w:color w:val="C0504D" w:themeColor="accent2" w:themeTint="FF" w:themeShade="FF"/>
          <w:sz w:val="20"/>
          <w:szCs w:val="20"/>
        </w:rPr>
      </w:pPr>
      <w:r w:rsidRPr="248D32BE" w:rsidR="248D32BE">
        <w:rPr>
          <w:rFonts w:ascii="Times New Roman" w:hAnsi="Times New Roman" w:eastAsia="Times New Roman" w:cs="Times New Roman"/>
          <w:i w:val="1"/>
          <w:iCs w:val="1"/>
          <w:color w:val="C0504D" w:themeColor="accent2" w:themeTint="FF" w:themeShade="FF"/>
          <w:sz w:val="20"/>
          <w:szCs w:val="20"/>
        </w:rPr>
        <w:t>The application is best fit to follow a Layered Architecture. This approach is probably a good one because the application is mainly built around the database. A good architectural style would be Client-Server because the client will request data from a server, and the server will handle all services and data operations.</w:t>
      </w:r>
    </w:p>
    <w:p w:rsidR="248D32BE" w:rsidP="248D32BE" w:rsidRDefault="248D32BE" w14:paraId="776C92A1" w14:textId="5E771611">
      <w:pPr>
        <w:pStyle w:val="Normal"/>
        <w:ind w:left="720" w:firstLine="0"/>
        <w:rPr>
          <w:rFonts w:ascii="Times New Roman" w:hAnsi="Times New Roman" w:eastAsia="Times New Roman" w:cs="Times New Roman"/>
          <w:i w:val="1"/>
          <w:iCs w:val="1"/>
          <w:noProof w:val="0"/>
          <w:color w:val="C00000"/>
          <w:sz w:val="20"/>
          <w:szCs w:val="20"/>
          <w:lang w:val="en-US"/>
        </w:rPr>
      </w:pPr>
      <w:r w:rsidRPr="248D32BE" w:rsidR="248D32BE">
        <w:rPr>
          <w:rFonts w:ascii="Times New Roman" w:hAnsi="Times New Roman" w:eastAsia="Times New Roman" w:cs="Times New Roman"/>
          <w:i w:val="1"/>
          <w:iCs w:val="1"/>
          <w:noProof w:val="0"/>
          <w:color w:val="C0504D" w:themeColor="accent2" w:themeTint="FF" w:themeShade="FF"/>
          <w:sz w:val="20"/>
          <w:szCs w:val="20"/>
          <w:lang w:val="en-US"/>
        </w:rPr>
        <w:t xml:space="preserve">The code is arranged so the data enters the top layer and works its way down each layer until it reaches the bottom, which is a database. Along the way, each layer has a specific task, like checking the data for consistency or reformatting the values to keep them consistent. The pattern is a 3-tier architecture which consists of 3 layers: The </w:t>
      </w:r>
      <w:r w:rsidRPr="248D32BE" w:rsidR="248D32BE">
        <w:rPr>
          <w:rFonts w:ascii="Times New Roman" w:hAnsi="Times New Roman" w:eastAsia="Times New Roman" w:cs="Times New Roman"/>
          <w:b w:val="0"/>
          <w:bCs w:val="0"/>
          <w:i w:val="1"/>
          <w:iCs w:val="1"/>
          <w:noProof w:val="0"/>
          <w:color w:val="C00000"/>
          <w:sz w:val="20"/>
          <w:szCs w:val="20"/>
          <w:lang w:val="en-US"/>
        </w:rPr>
        <w:t>Presentation layer is where users interact with a web application via requests and responses, the Application layer processes requests from users and their responses, and the Data layer provides persistence and retrieval services for the database.</w:t>
      </w:r>
    </w:p>
    <w:p w:rsidR="248D32BE" w:rsidP="248D32BE" w:rsidRDefault="248D32BE" w14:paraId="5006460B" w14:textId="77BF38C9">
      <w:pPr>
        <w:pStyle w:val="Normal"/>
        <w:ind w:left="720"/>
      </w:pPr>
      <w:r>
        <w:br/>
      </w:r>
    </w:p>
    <w:p w:rsidR="248D32BE" w:rsidP="248D32BE" w:rsidRDefault="248D32BE" w14:paraId="60C4A4C7" w14:textId="4C318547">
      <w:pPr>
        <w:pStyle w:val="Heading2"/>
        <w:rPr>
          <w:rFonts w:ascii="Times New Roman" w:hAnsi="Times New Roman"/>
        </w:rPr>
      </w:pPr>
      <w:bookmarkStart w:name="_Toc285793959" w:id="5"/>
      <w:r w:rsidRPr="4F0A4A17" w:rsidR="4F0A4A17">
        <w:rPr>
          <w:rFonts w:ascii="Times New Roman" w:hAnsi="Times New Roman"/>
        </w:rPr>
        <w:t>Package Design</w:t>
      </w:r>
      <w:bookmarkEnd w:id="5"/>
    </w:p>
    <w:p w:rsidR="4F0A4A17" w:rsidP="4F0A4A17" w:rsidRDefault="4F0A4A17" w14:paraId="20E6973D" w14:textId="7A17DE9A">
      <w:pPr>
        <w:pStyle w:val="Normal"/>
      </w:pPr>
    </w:p>
    <w:p w:rsidR="248D32BE" w:rsidP="248D32BE" w:rsidRDefault="248D32BE" w14:paraId="342E4608" w14:textId="74CB3725">
      <w:pPr>
        <w:pStyle w:val="Normal"/>
        <w:rPr>
          <w:rFonts w:ascii="Times New Roman" w:hAnsi="Times New Roman"/>
        </w:rPr>
      </w:pPr>
    </w:p>
    <w:p w:rsidR="248D32BE" w:rsidP="248D32BE" w:rsidRDefault="248D32BE" w14:paraId="471A3FD8" w14:textId="4521E9C5">
      <w:pPr>
        <w:pStyle w:val="Normal"/>
      </w:pPr>
      <w:r>
        <w:drawing>
          <wp:inline wp14:editId="263338AF" wp14:anchorId="2A47C704">
            <wp:extent cx="4572000" cy="3724275"/>
            <wp:effectExtent l="0" t="0" r="0" b="0"/>
            <wp:docPr id="293289032" name="" title=""/>
            <wp:cNvGraphicFramePr>
              <a:graphicFrameLocks noChangeAspect="1"/>
            </wp:cNvGraphicFramePr>
            <a:graphic>
              <a:graphicData uri="http://schemas.openxmlformats.org/drawingml/2006/picture">
                <pic:pic>
                  <pic:nvPicPr>
                    <pic:cNvPr id="0" name=""/>
                    <pic:cNvPicPr/>
                  </pic:nvPicPr>
                  <pic:blipFill>
                    <a:blip r:embed="R8e99d6b0f97e4960">
                      <a:extLst>
                        <a:ext xmlns:a="http://schemas.openxmlformats.org/drawingml/2006/main" uri="{28A0092B-C50C-407E-A947-70E740481C1C}">
                          <a14:useLocalDpi val="0"/>
                        </a:ext>
                      </a:extLst>
                    </a:blip>
                    <a:stretch>
                      <a:fillRect/>
                    </a:stretch>
                  </pic:blipFill>
                  <pic:spPr>
                    <a:xfrm>
                      <a:off x="0" y="0"/>
                      <a:ext cx="4572000" cy="3724275"/>
                    </a:xfrm>
                    <a:prstGeom prst="rect">
                      <a:avLst/>
                    </a:prstGeom>
                  </pic:spPr>
                </pic:pic>
              </a:graphicData>
            </a:graphic>
          </wp:inline>
        </w:drawing>
      </w:r>
    </w:p>
    <w:p w:rsidR="61F0AF55" w:rsidP="61F0AF55" w:rsidRDefault="61F0AF55" w14:paraId="76CDDCEC" w14:textId="379E5464">
      <w:pPr>
        <w:pStyle w:val="Normal"/>
      </w:pPr>
    </w:p>
    <w:p xmlns:wp14="http://schemas.microsoft.com/office/word/2010/wordml" w:rsidR="00262542" w:rsidP="248D32BE" w:rsidRDefault="00262542" w14:paraId="0FB78278" wp14:textId="444E0A56">
      <w:pPr>
        <w:pStyle w:val="Heading2"/>
        <w:tabs>
          <w:tab w:val="left" w:pos="720"/>
        </w:tabs>
        <w:ind/>
        <w:rPr>
          <w:rFonts w:ascii="Times New Roman" w:hAnsi="Times New Roman"/>
        </w:rPr>
      </w:pPr>
      <w:bookmarkStart w:name="_Toc285793960" w:id="6"/>
      <w:r w:rsidRPr="4F0A4A17" w:rsidR="4F0A4A17">
        <w:rPr>
          <w:rFonts w:ascii="Times New Roman" w:hAnsi="Times New Roman"/>
        </w:rPr>
        <w:t>Component and Deployment Diagram</w:t>
      </w:r>
      <w:bookmarkEnd w:id="6"/>
    </w:p>
    <w:p w:rsidR="248D32BE" w:rsidP="248D32BE" w:rsidRDefault="248D32BE" w14:paraId="1B49DB97" w14:textId="54E4CE0F">
      <w:pPr>
        <w:pStyle w:val="Normal"/>
        <w:rPr>
          <w:rFonts w:ascii="Times New Roman" w:hAnsi="Times New Roman"/>
        </w:rPr>
      </w:pPr>
    </w:p>
    <w:p w:rsidR="248D32BE" w:rsidP="248D32BE" w:rsidRDefault="248D32BE" w14:paraId="5D6BE02F" w14:textId="630C23A8">
      <w:pPr>
        <w:pStyle w:val="Normal"/>
      </w:pPr>
      <w:r>
        <w:drawing>
          <wp:inline wp14:editId="20F7AB02" wp14:anchorId="160626CE">
            <wp:extent cx="4572000" cy="2638425"/>
            <wp:effectExtent l="0" t="0" r="0" b="0"/>
            <wp:docPr id="1830242927" name="" title=""/>
            <wp:cNvGraphicFramePr>
              <a:graphicFrameLocks noChangeAspect="1"/>
            </wp:cNvGraphicFramePr>
            <a:graphic>
              <a:graphicData uri="http://schemas.openxmlformats.org/drawingml/2006/picture">
                <pic:pic>
                  <pic:nvPicPr>
                    <pic:cNvPr id="0" name=""/>
                    <pic:cNvPicPr/>
                  </pic:nvPicPr>
                  <pic:blipFill>
                    <a:blip r:embed="R9830eda345ea41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38425"/>
                    </a:xfrm>
                    <a:prstGeom prst="rect">
                      <a:avLst/>
                    </a:prstGeom>
                  </pic:spPr>
                </pic:pic>
              </a:graphicData>
            </a:graphic>
          </wp:inline>
        </w:drawing>
      </w:r>
    </w:p>
    <w:p w:rsidR="61F0AF55" w:rsidP="61F0AF55" w:rsidRDefault="61F0AF55" w14:paraId="2442FF60" w14:textId="0B557AB0">
      <w:pPr>
        <w:pStyle w:val="Normal"/>
      </w:pPr>
    </w:p>
    <w:p w:rsidR="248D32BE" w:rsidP="248D32BE" w:rsidRDefault="248D32BE" w14:paraId="7CDF4D47" w14:textId="0A52F852">
      <w:pPr>
        <w:pStyle w:val="Normal"/>
        <w:rPr>
          <w:rFonts w:ascii="Times New Roman" w:hAnsi="Times New Roman"/>
        </w:rPr>
      </w:pPr>
    </w:p>
    <w:p w:rsidR="248D32BE" w:rsidP="248D32BE" w:rsidRDefault="248D32BE" w14:paraId="4F57804B" w14:textId="67DA0AF8">
      <w:pPr>
        <w:pStyle w:val="Normal"/>
        <w:rPr>
          <w:rFonts w:ascii="Times New Roman" w:hAnsi="Times New Roman"/>
        </w:rPr>
      </w:pPr>
    </w:p>
    <w:p w:rsidR="248D32BE" w:rsidP="248D32BE" w:rsidRDefault="248D32BE" w14:paraId="7C588FAC" w14:textId="2AF7DE08">
      <w:pPr>
        <w:pStyle w:val="Normal"/>
      </w:pPr>
      <w:r>
        <w:drawing>
          <wp:inline wp14:editId="2FBA57C6" wp14:anchorId="30C0B9B2">
            <wp:extent cx="4572000" cy="514350"/>
            <wp:effectExtent l="0" t="0" r="0" b="0"/>
            <wp:docPr id="697230959" name="" title=""/>
            <wp:cNvGraphicFramePr>
              <a:graphicFrameLocks noChangeAspect="1"/>
            </wp:cNvGraphicFramePr>
            <a:graphic>
              <a:graphicData uri="http://schemas.openxmlformats.org/drawingml/2006/picture">
                <pic:pic>
                  <pic:nvPicPr>
                    <pic:cNvPr id="0" name=""/>
                    <pic:cNvPicPr/>
                  </pic:nvPicPr>
                  <pic:blipFill>
                    <a:blip r:embed="R3f16f2c3955747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14350"/>
                    </a:xfrm>
                    <a:prstGeom prst="rect">
                      <a:avLst/>
                    </a:prstGeom>
                  </pic:spPr>
                </pic:pic>
              </a:graphicData>
            </a:graphic>
          </wp:inline>
        </w:drawing>
      </w:r>
    </w:p>
    <w:p w:rsidR="61F0AF55" w:rsidP="61F0AF55" w:rsidRDefault="61F0AF55" w14:paraId="08B4F159" w14:textId="2DA03188">
      <w:pPr>
        <w:pStyle w:val="Normal"/>
      </w:pPr>
    </w:p>
    <w:p w:rsidR="325B4FE4" w:rsidP="325B4FE4" w:rsidRDefault="325B4FE4" w14:paraId="05E1CA07" w14:textId="45793972">
      <w:pPr>
        <w:pStyle w:val="Normal"/>
      </w:pPr>
    </w:p>
    <w:p w:rsidR="325B4FE4" w:rsidP="325B4FE4" w:rsidRDefault="325B4FE4" w14:paraId="081C50D5" w14:textId="75B27520">
      <w:pPr>
        <w:pStyle w:val="Normal"/>
      </w:pPr>
    </w:p>
    <w:p xmlns:wp14="http://schemas.microsoft.com/office/word/2010/wordml" w:rsidRPr="00CE4FC0" w:rsidR="00262542" w:rsidP="00262542" w:rsidRDefault="00262542" w14:paraId="54CCE641" wp14:textId="77777777">
      <w:pPr>
        <w:pStyle w:val="Heading1"/>
        <w:numPr>
          <w:ilvl w:val="0"/>
          <w:numId w:val="3"/>
        </w:numPr>
        <w:tabs>
          <w:tab w:val="left" w:pos="720"/>
        </w:tabs>
        <w:ind w:hanging="1440"/>
        <w:rPr>
          <w:rFonts w:ascii="Times New Roman" w:hAnsi="Times New Roman"/>
        </w:rPr>
      </w:pPr>
      <w:bookmarkStart w:name="_Toc285793961" w:id="7"/>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xmlns:wp14="http://schemas.microsoft.com/office/word/2010/wordml" w:rsidRPr="00262542" w:rsidR="009B1885" w:rsidP="00262542" w:rsidRDefault="00D54784" w14:paraId="3764C0BD" wp14:textId="77777777">
      <w:pPr>
        <w:pStyle w:val="Heading1"/>
        <w:numPr>
          <w:ilvl w:val="0"/>
          <w:numId w:val="12"/>
        </w:numPr>
        <w:ind w:left="709" w:hanging="709"/>
        <w:rPr>
          <w:rFonts w:ascii="Times New Roman" w:hAnsi="Times New Roman"/>
        </w:rPr>
      </w:pPr>
      <w:bookmarkStart w:name="_Toc285793962" w:id="8"/>
      <w:r w:rsidRPr="00262542">
        <w:rPr>
          <w:rFonts w:ascii="Times New Roman" w:hAnsi="Times New Roman"/>
        </w:rPr>
        <w:t>Design Model</w:t>
      </w:r>
      <w:bookmarkEnd w:id="8"/>
    </w:p>
    <w:p xmlns:wp14="http://schemas.microsoft.com/office/word/2010/wordml" w:rsidRPr="00CE4FC0" w:rsidR="00934A61" w:rsidP="00262542" w:rsidRDefault="00D54784" w14:paraId="24205793" wp14:textId="77777777">
      <w:pPr>
        <w:pStyle w:val="Heading2"/>
        <w:numPr>
          <w:ilvl w:val="1"/>
          <w:numId w:val="12"/>
        </w:numPr>
        <w:ind w:left="709" w:hanging="709"/>
        <w:rPr>
          <w:rFonts w:ascii="Times New Roman" w:hAnsi="Times New Roman"/>
        </w:rPr>
      </w:pPr>
      <w:bookmarkStart w:name="_Toc285793963" w:id="9"/>
      <w:r w:rsidRPr="4F0A4A17" w:rsidR="4F0A4A17">
        <w:rPr>
          <w:rFonts w:ascii="Times New Roman" w:hAnsi="Times New Roman"/>
        </w:rPr>
        <w:t>Dynamic Behavior</w:t>
      </w:r>
      <w:bookmarkEnd w:id="9"/>
    </w:p>
    <w:p w:rsidR="4F0A4A17" w:rsidP="4F0A4A17" w:rsidRDefault="4F0A4A17" w14:paraId="5D18EE04" w14:textId="554655BF">
      <w:pPr>
        <w:pStyle w:val="Normal"/>
      </w:pPr>
    </w:p>
    <w:p w:rsidR="4F0A4A17" w:rsidP="4F0A4A17" w:rsidRDefault="4F0A4A17" w14:paraId="22983BB2" w14:textId="200ABB82">
      <w:pPr>
        <w:pStyle w:val="Normal"/>
      </w:pPr>
    </w:p>
    <w:p w:rsidR="4F0A4A17" w:rsidP="4F0A4A17" w:rsidRDefault="4F0A4A17" w14:paraId="67976E7C" w14:textId="2CD6258E">
      <w:pPr>
        <w:pStyle w:val="Normal"/>
      </w:pPr>
      <w:r>
        <w:drawing>
          <wp:inline wp14:editId="268510E8" wp14:anchorId="10987FF2">
            <wp:extent cx="4572000" cy="2886075"/>
            <wp:effectExtent l="0" t="0" r="0" b="0"/>
            <wp:docPr id="2076586061" name="" title=""/>
            <wp:cNvGraphicFramePr>
              <a:graphicFrameLocks noChangeAspect="1"/>
            </wp:cNvGraphicFramePr>
            <a:graphic>
              <a:graphicData uri="http://schemas.openxmlformats.org/drawingml/2006/picture">
                <pic:pic>
                  <pic:nvPicPr>
                    <pic:cNvPr id="0" name=""/>
                    <pic:cNvPicPr/>
                  </pic:nvPicPr>
                  <pic:blipFill>
                    <a:blip r:embed="R2a67b7a283b446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86075"/>
                    </a:xfrm>
                    <a:prstGeom prst="rect">
                      <a:avLst/>
                    </a:prstGeom>
                  </pic:spPr>
                </pic:pic>
              </a:graphicData>
            </a:graphic>
          </wp:inline>
        </w:drawing>
      </w:r>
    </w:p>
    <w:p w:rsidR="61F0AF55" w:rsidP="61F0AF55" w:rsidRDefault="61F0AF55" w14:paraId="00326CD7" w14:textId="0F6336A6">
      <w:pPr>
        <w:pStyle w:val="Normal"/>
      </w:pPr>
    </w:p>
    <w:p w:rsidR="4F0A4A17" w:rsidP="4F0A4A17" w:rsidRDefault="4F0A4A17" w14:paraId="0B5E69ED" w14:textId="1FE99588">
      <w:pPr>
        <w:pStyle w:val="Normal"/>
      </w:pPr>
      <w:r>
        <w:drawing>
          <wp:inline wp14:editId="7175FC6A" wp14:anchorId="7B915F35">
            <wp:extent cx="4572000" cy="3257550"/>
            <wp:effectExtent l="0" t="0" r="0" b="0"/>
            <wp:docPr id="259433606" name="" title=""/>
            <wp:cNvGraphicFramePr>
              <a:graphicFrameLocks noChangeAspect="1"/>
            </wp:cNvGraphicFramePr>
            <a:graphic>
              <a:graphicData uri="http://schemas.openxmlformats.org/drawingml/2006/picture">
                <pic:pic>
                  <pic:nvPicPr>
                    <pic:cNvPr id="0" name=""/>
                    <pic:cNvPicPr/>
                  </pic:nvPicPr>
                  <pic:blipFill>
                    <a:blip r:embed="Rb6720a57732d45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57550"/>
                    </a:xfrm>
                    <a:prstGeom prst="rect">
                      <a:avLst/>
                    </a:prstGeom>
                  </pic:spPr>
                </pic:pic>
              </a:graphicData>
            </a:graphic>
          </wp:inline>
        </w:drawing>
      </w:r>
    </w:p>
    <w:p w:rsidR="4F0A4A17" w:rsidP="4F0A4A17" w:rsidRDefault="4F0A4A17" w14:paraId="25E41F2C" w14:textId="67059A16">
      <w:pPr>
        <w:pStyle w:val="Normal"/>
      </w:pPr>
    </w:p>
    <w:p w:rsidR="4F0A4A17" w:rsidP="4F0A4A17" w:rsidRDefault="4F0A4A17" w14:paraId="7925C678" w14:textId="05350A38">
      <w:pPr>
        <w:pStyle w:val="Normal"/>
      </w:pPr>
    </w:p>
    <w:p w:rsidR="4F0A4A17" w:rsidP="4F0A4A17" w:rsidRDefault="4F0A4A17" w14:paraId="40268B7B" w14:textId="1E6BC710">
      <w:pPr>
        <w:pStyle w:val="Normal"/>
      </w:pPr>
    </w:p>
    <w:p w:rsidR="4F0A4A17" w:rsidP="4F0A4A17" w:rsidRDefault="4F0A4A17" w14:paraId="1C6EDEE2" w14:textId="08663240">
      <w:pPr>
        <w:pStyle w:val="Normal"/>
      </w:pPr>
    </w:p>
    <w:p xmlns:wp14="http://schemas.microsoft.com/office/word/2010/wordml" w:rsidRPr="00CE4FC0" w:rsidR="00934A61" w:rsidP="00262542" w:rsidRDefault="00D54784" w14:paraId="75E7E6B9" wp14:textId="77777777">
      <w:pPr>
        <w:pStyle w:val="Heading2"/>
        <w:numPr>
          <w:ilvl w:val="1"/>
          <w:numId w:val="12"/>
        </w:numPr>
        <w:ind w:left="709" w:hanging="709"/>
        <w:rPr>
          <w:rFonts w:ascii="Times New Roman" w:hAnsi="Times New Roman"/>
        </w:rPr>
      </w:pPr>
      <w:bookmarkStart w:name="_Toc285793964" w:id="10"/>
      <w:r w:rsidRPr="61F0AF55" w:rsidR="61F0AF55">
        <w:rPr>
          <w:rFonts w:ascii="Times New Roman" w:hAnsi="Times New Roman"/>
        </w:rPr>
        <w:t xml:space="preserve">Class </w:t>
      </w:r>
      <w:r w:rsidRPr="61F0AF55" w:rsidR="61F0AF55">
        <w:rPr>
          <w:rFonts w:ascii="Times New Roman" w:hAnsi="Times New Roman"/>
        </w:rPr>
        <w:t>Design</w:t>
      </w:r>
      <w:bookmarkEnd w:id="10"/>
    </w:p>
    <w:p w:rsidR="61F0AF55" w:rsidP="61F0AF55" w:rsidRDefault="61F0AF55" w14:paraId="34857F35" w14:textId="373B6F2C">
      <w:pPr>
        <w:pStyle w:val="Normal"/>
      </w:pPr>
    </w:p>
    <w:p w:rsidR="61F0AF55" w:rsidP="61F0AF55" w:rsidRDefault="61F0AF55" w14:paraId="33150D9A" w14:textId="357A33F9">
      <w:pPr>
        <w:pStyle w:val="Normal"/>
      </w:pPr>
    </w:p>
    <w:p w:rsidR="61F0AF55" w:rsidP="61F0AF55" w:rsidRDefault="61F0AF55" w14:paraId="130E518C" w14:textId="0887CA5D">
      <w:pPr>
        <w:pStyle w:val="Normal"/>
      </w:pPr>
      <w:r>
        <w:drawing>
          <wp:inline wp14:editId="7F28F90B" wp14:anchorId="17CBD3DD">
            <wp:extent cx="4572000" cy="3933825"/>
            <wp:effectExtent l="0" t="0" r="0" b="0"/>
            <wp:docPr id="1742236702" name="" title=""/>
            <wp:cNvGraphicFramePr>
              <a:graphicFrameLocks noChangeAspect="1"/>
            </wp:cNvGraphicFramePr>
            <a:graphic>
              <a:graphicData uri="http://schemas.openxmlformats.org/drawingml/2006/picture">
                <pic:pic>
                  <pic:nvPicPr>
                    <pic:cNvPr id="0" name=""/>
                    <pic:cNvPicPr/>
                  </pic:nvPicPr>
                  <pic:blipFill>
                    <a:blip r:embed="Rec1b432c43c042a0">
                      <a:extLst>
                        <a:ext xmlns:a="http://schemas.openxmlformats.org/drawingml/2006/main" uri="{28A0092B-C50C-407E-A947-70E740481C1C}">
                          <a14:useLocalDpi val="0"/>
                        </a:ext>
                      </a:extLst>
                    </a:blip>
                    <a:stretch>
                      <a:fillRect/>
                    </a:stretch>
                  </pic:blipFill>
                  <pic:spPr>
                    <a:xfrm>
                      <a:off x="0" y="0"/>
                      <a:ext cx="4572000" cy="3933825"/>
                    </a:xfrm>
                    <a:prstGeom prst="rect">
                      <a:avLst/>
                    </a:prstGeom>
                  </pic:spPr>
                </pic:pic>
              </a:graphicData>
            </a:graphic>
          </wp:inline>
        </w:drawing>
      </w:r>
    </w:p>
    <w:p w:rsidR="4F0A4A17" w:rsidP="4F0A4A17" w:rsidRDefault="4F0A4A17" w14:paraId="23A5B4B8" w14:textId="52E72DD2">
      <w:pPr>
        <w:pStyle w:val="Normal"/>
        <w:ind w:left="709"/>
        <w:rPr>
          <w:i w:val="1"/>
          <w:iCs w:val="1"/>
          <w:color w:val="943634" w:themeColor="accent2" w:themeTint="FF" w:themeShade="BF"/>
        </w:rPr>
      </w:pPr>
    </w:p>
    <w:p xmlns:wp14="http://schemas.microsoft.com/office/word/2010/wordml" w:rsidRPr="00CE4FC0" w:rsidR="00EA67BF" w:rsidP="00262542" w:rsidRDefault="00D54784" w14:paraId="2CD0C312" wp14:textId="77777777">
      <w:pPr>
        <w:pStyle w:val="Heading1"/>
        <w:numPr>
          <w:ilvl w:val="0"/>
          <w:numId w:val="12"/>
        </w:numPr>
        <w:ind w:left="709" w:hanging="709"/>
        <w:rPr>
          <w:rFonts w:ascii="Times New Roman" w:hAnsi="Times New Roman"/>
        </w:rPr>
      </w:pPr>
      <w:bookmarkStart w:name="_Toc285793965" w:id="11"/>
      <w:r w:rsidRPr="61F0AF55" w:rsidR="61F0AF55">
        <w:rPr>
          <w:rFonts w:ascii="Times New Roman" w:hAnsi="Times New Roman"/>
        </w:rPr>
        <w:t>Data Model</w:t>
      </w:r>
      <w:bookmarkEnd w:id="11"/>
    </w:p>
    <w:p w:rsidR="61F0AF55" w:rsidP="61F0AF55" w:rsidRDefault="61F0AF55" w14:paraId="5C2D14CF" w14:textId="66B5404D">
      <w:pPr>
        <w:pStyle w:val="Normal"/>
      </w:pPr>
    </w:p>
    <w:p w:rsidR="61F0AF55" w:rsidP="61F0AF55" w:rsidRDefault="61F0AF55" w14:paraId="5944CD0B" w14:textId="3EED32D6">
      <w:pPr>
        <w:pStyle w:val="Normal"/>
      </w:pPr>
    </w:p>
    <w:p w:rsidR="61F0AF55" w:rsidP="61F0AF55" w:rsidRDefault="61F0AF55" w14:paraId="2B461EFE" w14:textId="13027242">
      <w:pPr>
        <w:pStyle w:val="Normal"/>
      </w:pPr>
      <w:r>
        <w:drawing>
          <wp:inline wp14:editId="78B95E88" wp14:anchorId="4F5D82A5">
            <wp:extent cx="4572000" cy="2476500"/>
            <wp:effectExtent l="0" t="0" r="0" b="0"/>
            <wp:docPr id="2029508547" name="" title=""/>
            <wp:cNvGraphicFramePr>
              <a:graphicFrameLocks noChangeAspect="1"/>
            </wp:cNvGraphicFramePr>
            <a:graphic>
              <a:graphicData uri="http://schemas.openxmlformats.org/drawingml/2006/picture">
                <pic:pic>
                  <pic:nvPicPr>
                    <pic:cNvPr id="0" name=""/>
                    <pic:cNvPicPr/>
                  </pic:nvPicPr>
                  <pic:blipFill>
                    <a:blip r:embed="R2d166ba9654547f5">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61F0AF55" w:rsidP="61F0AF55" w:rsidRDefault="61F0AF55" w14:paraId="27A73D96" w14:textId="67B27046">
      <w:pPr>
        <w:pStyle w:val="Normal"/>
      </w:pPr>
    </w:p>
    <w:p xmlns:wp14="http://schemas.microsoft.com/office/word/2010/wordml" w:rsidRPr="00CE4FC0" w:rsidR="00D54784" w:rsidP="00262542" w:rsidRDefault="00D54784" w14:paraId="70C27CF9" wp14:textId="77777777">
      <w:pPr>
        <w:pStyle w:val="Heading1"/>
        <w:numPr>
          <w:ilvl w:val="0"/>
          <w:numId w:val="12"/>
        </w:numPr>
        <w:ind w:left="709" w:hanging="709"/>
        <w:rPr>
          <w:rFonts w:ascii="Times New Roman" w:hAnsi="Times New Roman"/>
        </w:rPr>
      </w:pPr>
      <w:bookmarkStart w:name="_Toc285793966" w:id="12"/>
      <w:r w:rsidRPr="61F0AF55" w:rsidR="61F0AF55">
        <w:rPr>
          <w:rFonts w:ascii="Times New Roman" w:hAnsi="Times New Roman"/>
        </w:rPr>
        <w:t>Unit Testing</w:t>
      </w:r>
      <w:bookmarkEnd w:id="12"/>
    </w:p>
    <w:p xmlns:wp14="http://schemas.microsoft.com/office/word/2010/wordml" w:rsidRPr="00CE4FC0" w:rsidR="00D54784" w:rsidP="00262542" w:rsidRDefault="00D54784" w14:paraId="32E6DF6F" wp14:textId="77777777">
      <w:pPr>
        <w:ind w:left="709"/>
        <w:rPr>
          <w:i/>
          <w:color w:val="943634"/>
        </w:rPr>
      </w:pPr>
      <w:r w:rsidRPr="00CE4FC0">
        <w:rPr>
          <w:i/>
          <w:color w:val="943634"/>
        </w:rPr>
        <w:t>[</w:t>
      </w:r>
      <w:r w:rsidRPr="00CE4FC0" w:rsidR="00510302">
        <w:rPr>
          <w:i/>
          <w:color w:val="943634"/>
        </w:rPr>
        <w:t>Present the used testing methods and the associated test case scenarios</w:t>
      </w:r>
      <w:r w:rsidRPr="00CE4FC0">
        <w:rPr>
          <w:i/>
          <w:color w:val="943634"/>
        </w:rPr>
        <w:t>.]</w:t>
      </w:r>
    </w:p>
    <w:p xmlns:wp14="http://schemas.microsoft.com/office/word/2010/wordml" w:rsidRPr="00CE4FC0" w:rsidR="006B37CF" w:rsidP="00D54784" w:rsidRDefault="006B37CF" w14:paraId="1FC39945" wp14:textId="77777777">
      <w:pPr>
        <w:ind w:firstLine="720"/>
      </w:pPr>
    </w:p>
    <w:p xmlns:wp14="http://schemas.microsoft.com/office/word/2010/wordml" w:rsidRPr="00CE4FC0" w:rsidR="00510302" w:rsidP="00510302" w:rsidRDefault="00510302" w14:paraId="5DD85FD7" wp14:textId="77777777">
      <w:pPr>
        <w:pStyle w:val="Heading1"/>
        <w:numPr>
          <w:ilvl w:val="0"/>
          <w:numId w:val="3"/>
        </w:numPr>
        <w:ind w:left="720"/>
        <w:rPr>
          <w:rFonts w:ascii="Times New Roman" w:hAnsi="Times New Roman"/>
        </w:rPr>
      </w:pPr>
      <w:bookmarkStart w:name="_Toc285793967" w:id="13"/>
      <w:r w:rsidRPr="00CE4FC0">
        <w:rPr>
          <w:rFonts w:ascii="Times New Roman" w:hAnsi="Times New Roman"/>
        </w:rPr>
        <w:t>Elaboration – Iteration 2</w:t>
      </w:r>
      <w:bookmarkEnd w:id="13"/>
    </w:p>
    <w:p xmlns:wp14="http://schemas.microsoft.com/office/word/2010/wordml" w:rsidRPr="001F30EF" w:rsidR="00262542" w:rsidP="001F30EF" w:rsidRDefault="00262542" w14:paraId="2ACCA66C" wp14:textId="77777777">
      <w:pPr>
        <w:pStyle w:val="Heading1"/>
        <w:numPr>
          <w:ilvl w:val="0"/>
          <w:numId w:val="13"/>
        </w:numPr>
        <w:ind w:left="709" w:hanging="709"/>
        <w:rPr>
          <w:rFonts w:ascii="Times New Roman" w:hAnsi="Times New Roman"/>
        </w:rPr>
      </w:pPr>
      <w:bookmarkStart w:name="_Toc285793968" w:id="14"/>
      <w:r w:rsidRPr="001F30EF">
        <w:rPr>
          <w:rFonts w:ascii="Times New Roman" w:hAnsi="Times New Roman"/>
        </w:rPr>
        <w:t>Architectural Design Refinement</w:t>
      </w:r>
      <w:bookmarkEnd w:id="14"/>
    </w:p>
    <w:p xmlns:wp14="http://schemas.microsoft.com/office/word/2010/wordml" w:rsidRPr="00853F01" w:rsidR="00262542" w:rsidP="00853F01" w:rsidRDefault="00262542" w14:paraId="30F48E89" wp14:textId="77777777">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xmlns:wp14="http://schemas.microsoft.com/office/word/2010/wordml" w:rsidRPr="001F30EF" w:rsidR="00262542" w:rsidP="001F30EF" w:rsidRDefault="00262542" w14:paraId="580AEFB4" wp14:textId="77777777">
      <w:pPr>
        <w:pStyle w:val="Heading1"/>
        <w:numPr>
          <w:ilvl w:val="0"/>
          <w:numId w:val="13"/>
        </w:numPr>
        <w:ind w:left="709" w:hanging="709"/>
        <w:rPr>
          <w:rFonts w:ascii="Times New Roman" w:hAnsi="Times New Roman"/>
        </w:rPr>
      </w:pPr>
      <w:bookmarkStart w:name="_Toc285793969" w:id="15"/>
      <w:r w:rsidRPr="001F30EF">
        <w:rPr>
          <w:rFonts w:ascii="Times New Roman" w:hAnsi="Times New Roman"/>
        </w:rPr>
        <w:t>Design Model Refinement</w:t>
      </w:r>
      <w:bookmarkEnd w:id="15"/>
    </w:p>
    <w:p xmlns:wp14="http://schemas.microsoft.com/office/word/2010/wordml" w:rsidRPr="00262542" w:rsidR="00262542" w:rsidP="00262542" w:rsidRDefault="00262542" w14:paraId="198E5AFA" wp14:textId="77777777">
      <w:pPr>
        <w:pStyle w:val="Heading2"/>
        <w:numPr>
          <w:ilvl w:val="0"/>
          <w:numId w:val="0"/>
        </w:numPr>
        <w:ind w:left="720"/>
        <w:rPr>
          <w:rFonts w:ascii="Times New Roman" w:hAnsi="Times New Roman"/>
          <w:b w:val="0"/>
          <w:sz w:val="24"/>
        </w:rPr>
      </w:pPr>
      <w:bookmarkStart w:name="_Toc285725326" w:id="16"/>
      <w:bookmarkStart w:name="_Toc285725569" w:id="17"/>
      <w:bookmarkStart w:name="_Toc285793970" w:id="18"/>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xmlns:wp14="http://schemas.microsoft.com/office/word/2010/wordml" w:rsidRPr="00CE4FC0" w:rsidR="006B37CF" w:rsidP="00510302" w:rsidRDefault="006B37CF" w14:paraId="0562CB0E" wp14:textId="77777777">
      <w:pPr>
        <w:pStyle w:val="ListParagraph"/>
        <w:rPr>
          <w:i/>
          <w:color w:val="943634"/>
        </w:rPr>
      </w:pPr>
    </w:p>
    <w:p xmlns:wp14="http://schemas.microsoft.com/office/word/2010/wordml" w:rsidRPr="00CE4FC0" w:rsidR="00510302" w:rsidP="00510302" w:rsidRDefault="00510302" w14:paraId="34CE0A41" wp14:textId="77777777">
      <w:pPr>
        <w:pStyle w:val="ListParagraph"/>
        <w:tabs>
          <w:tab w:val="left" w:pos="990"/>
          <w:tab w:val="left" w:pos="1170"/>
        </w:tabs>
        <w:rPr>
          <w:b/>
        </w:rPr>
      </w:pPr>
    </w:p>
    <w:p xmlns:wp14="http://schemas.microsoft.com/office/word/2010/wordml" w:rsidRPr="00CE4FC0" w:rsidR="006B37CF" w:rsidP="00EA67BF" w:rsidRDefault="006B37CF" w14:paraId="62EBF3C5" wp14:textId="77777777">
      <w:pPr>
        <w:ind w:left="720"/>
        <w:rPr>
          <w:i/>
          <w:color w:val="943634"/>
        </w:rPr>
      </w:pPr>
    </w:p>
    <w:p xmlns:wp14="http://schemas.microsoft.com/office/word/2010/wordml" w:rsidRPr="00CE4FC0" w:rsidR="00CE4FC0" w:rsidP="00EA67BF" w:rsidRDefault="00CE4FC0" w14:paraId="6D98A12B" wp14:textId="77777777">
      <w:pPr>
        <w:ind w:left="720"/>
        <w:rPr>
          <w:i/>
          <w:color w:val="943634"/>
        </w:rPr>
      </w:pPr>
    </w:p>
    <w:p xmlns:wp14="http://schemas.microsoft.com/office/word/2010/wordml" w:rsidRPr="00CE4FC0" w:rsidR="00CE4FC0" w:rsidP="00EA67BF" w:rsidRDefault="00CE4FC0" w14:paraId="2946DB82" wp14:textId="77777777">
      <w:pPr>
        <w:ind w:left="720"/>
        <w:rPr>
          <w:i/>
          <w:color w:val="943634"/>
        </w:rPr>
      </w:pPr>
    </w:p>
    <w:p xmlns:wp14="http://schemas.microsoft.com/office/word/2010/wordml" w:rsidRPr="00CE4FC0" w:rsidR="00EA67BF" w:rsidP="001F30EF" w:rsidRDefault="007C0639" w14:paraId="04A63F7D" wp14:textId="77777777">
      <w:pPr>
        <w:pStyle w:val="Heading1"/>
        <w:numPr>
          <w:ilvl w:val="0"/>
          <w:numId w:val="3"/>
        </w:numPr>
        <w:ind w:left="709" w:hanging="709"/>
        <w:rPr>
          <w:rFonts w:ascii="Times New Roman" w:hAnsi="Times New Roman"/>
        </w:rPr>
      </w:pPr>
      <w:bookmarkStart w:name="_Toc285793971" w:id="19"/>
      <w:r w:rsidRPr="00CE4FC0">
        <w:rPr>
          <w:rFonts w:ascii="Times New Roman" w:hAnsi="Times New Roman"/>
        </w:rPr>
        <w:t>Construction and Transition</w:t>
      </w:r>
      <w:bookmarkEnd w:id="19"/>
    </w:p>
    <w:p xmlns:wp14="http://schemas.microsoft.com/office/word/2010/wordml" w:rsidRPr="00CE4FC0" w:rsidR="007C0639" w:rsidP="007C0639" w:rsidRDefault="007C0639" w14:paraId="5997CC1D" wp14:textId="77777777">
      <w:pPr>
        <w:ind w:firstLine="720"/>
        <w:rPr>
          <w:color w:val="943634"/>
        </w:rPr>
      </w:pPr>
    </w:p>
    <w:p xmlns:wp14="http://schemas.microsoft.com/office/word/2010/wordml" w:rsidRPr="001F30EF" w:rsidR="00EA67BF" w:rsidP="001F30EF" w:rsidRDefault="00EA67BF" w14:paraId="69C0B72F" wp14:textId="77777777">
      <w:pPr>
        <w:pStyle w:val="Heading1"/>
        <w:numPr>
          <w:ilvl w:val="0"/>
          <w:numId w:val="14"/>
        </w:numPr>
        <w:ind w:left="709" w:hanging="709"/>
        <w:rPr>
          <w:rFonts w:ascii="Times New Roman" w:hAnsi="Times New Roman"/>
        </w:rPr>
      </w:pPr>
      <w:bookmarkStart w:name="_Toc285793972" w:id="20"/>
      <w:r w:rsidRPr="248D32BE" w:rsidR="248D32BE">
        <w:rPr>
          <w:rFonts w:ascii="Times New Roman" w:hAnsi="Times New Roman"/>
        </w:rPr>
        <w:t>System Testing</w:t>
      </w:r>
      <w:bookmarkEnd w:id="20"/>
    </w:p>
    <w:p w:rsidR="248D32BE" w:rsidP="248D32BE" w:rsidRDefault="248D32BE" w14:paraId="462D25C3" w14:textId="1F96F538">
      <w:pPr>
        <w:spacing w:after="0" w:line="240" w:lineRule="atLeast"/>
        <w:ind w:firstLine="720"/>
        <w:rPr>
          <w:rFonts w:ascii="Times New Roman" w:hAnsi="Times New Roman" w:eastAsia="Times New Roman" w:cs="Times New Roman"/>
          <w:noProof w:val="0"/>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The integration testing units are built based on the use-case diagram. The test cases, based on the use-cases, will show the correct functioning of the system.</w:t>
      </w:r>
    </w:p>
    <w:p w:rsidR="248D32BE" w:rsidP="248D32BE" w:rsidRDefault="248D32BE" w14:paraId="7BEA7127" w14:textId="6ACEF9AD">
      <w:pPr>
        <w:spacing w:after="0" w:line="240" w:lineRule="atLeast"/>
        <w:ind w:firstLine="720"/>
        <w:rPr>
          <w:rFonts w:ascii="Times New Roman" w:hAnsi="Times New Roman" w:eastAsia="Times New Roman" w:cs="Times New Roman"/>
          <w:noProof w:val="0"/>
          <w:sz w:val="20"/>
          <w:szCs w:val="20"/>
          <w:lang w:val="en-US"/>
        </w:rPr>
      </w:pPr>
    </w:p>
    <w:p w:rsidR="248D32BE" w:rsidP="248D32BE" w:rsidRDefault="248D32BE" w14:paraId="2ED51F91" w14:textId="72D68CC0">
      <w:pPr>
        <w:spacing w:after="0" w:line="240" w:lineRule="atLeast"/>
        <w:ind w:firstLine="720"/>
        <w:rPr>
          <w:rFonts w:ascii="Times New Roman" w:hAnsi="Times New Roman" w:eastAsia="Times New Roman" w:cs="Times New Roman"/>
          <w:noProof w:val="0"/>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Test cases:</w:t>
      </w:r>
    </w:p>
    <w:p w:rsidR="248D32BE" w:rsidP="248D32BE" w:rsidRDefault="248D32BE" w14:paraId="784A1AAA" w14:textId="435C657D">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Login – the users should be able to login successfully using their username and password; if the users introduces incorrect login credentials, they will be notified</w:t>
      </w:r>
    </w:p>
    <w:p w:rsidR="248D32BE" w:rsidP="248D32BE" w:rsidRDefault="248D32BE" w14:paraId="26AD20C2" w14:textId="7A969149">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Register – new regular users can register easily using their data; if the user is created successfully, they will be added to the database</w:t>
      </w:r>
    </w:p>
    <w:p w:rsidR="248D32BE" w:rsidP="248D32BE" w:rsidRDefault="248D32BE" w14:paraId="3B141CFA" w14:textId="73153F02">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Logout – the users are able to log out if they are already logged in</w:t>
      </w:r>
    </w:p>
    <w:p w:rsidR="248D32BE" w:rsidP="248D32BE" w:rsidRDefault="248D32BE" w14:paraId="5F0395A5" w14:textId="60567DA4">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Edit song/playlist – the administrator can edit any song/playlist in the database; if the update is realized correctly, the database will also be updated</w:t>
      </w:r>
    </w:p>
    <w:p w:rsidR="248D32BE" w:rsidP="248D32BE" w:rsidRDefault="248D32BE" w14:paraId="36E7779A" w14:textId="6BCDC56B">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Delete song/playlist – administrator can delete any song or playlist from the database</w:t>
      </w:r>
    </w:p>
    <w:p w:rsidR="248D32BE" w:rsidP="248D32BE" w:rsidRDefault="248D32BE" w14:paraId="3F135419" w14:textId="1E19318B">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Browse songs– a regular user can see the list of all songs, and for each song it/s information like artist, genre</w:t>
      </w:r>
    </w:p>
    <w:p w:rsidR="248D32BE" w:rsidP="248D32BE" w:rsidRDefault="248D32BE" w14:paraId="475E7BC4" w14:textId="172F084E">
      <w:pPr>
        <w:pStyle w:val="ListParagraph"/>
        <w:numPr>
          <w:ilvl w:val="0"/>
          <w:numId w:val="16"/>
        </w:numPr>
        <w:spacing w:after="0" w:line="240" w:lineRule="atLeast"/>
        <w:rPr>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Create playlist - the user can create a personalized playlist based on the outside weather</w:t>
      </w:r>
    </w:p>
    <w:p w:rsidR="248D32BE" w:rsidP="248D32BE" w:rsidRDefault="248D32BE" w14:paraId="7A230C14" w14:textId="51ADE6D7">
      <w:pPr>
        <w:pStyle w:val="ListParagraph"/>
        <w:numPr>
          <w:ilvl w:val="0"/>
          <w:numId w:val="16"/>
        </w:numPr>
        <w:spacing w:after="0" w:line="240" w:lineRule="atLeast"/>
        <w:rPr>
          <w:rFonts w:ascii="Times New Roman" w:hAnsi="Times New Roman" w:eastAsia="Times New Roman" w:cs="Times New Roman" w:asciiTheme="minorAscii" w:hAnsiTheme="minorAscii" w:eastAsiaTheme="minorAscii" w:cstheme="minorAscii"/>
          <w:i w:val="1"/>
          <w:iCs w:val="1"/>
          <w:noProof w:val="0"/>
          <w:color w:val="943634" w:themeColor="accent2" w:themeTint="FF" w:themeShade="BF"/>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Generate report – the administrator will be able to generate reports of the restaurants and their items in .pdf format or in .txt format; a new window will appear for selecting the path for the new file to be created; the report will be created in the specified location</w:t>
      </w:r>
    </w:p>
    <w:p w:rsidR="248D32BE" w:rsidP="248D32BE" w:rsidRDefault="248D32BE" w14:paraId="7E098469" w14:textId="242CCE0B">
      <w:pPr>
        <w:pStyle w:val="Normal"/>
        <w:spacing w:after="0" w:line="240" w:lineRule="atLeast"/>
        <w:ind w:left="360"/>
        <w:rPr>
          <w:rFonts w:ascii="Times New Roman" w:hAnsi="Times New Roman" w:eastAsia="Times New Roman" w:cs="Times New Roman"/>
          <w:i w:val="1"/>
          <w:iCs w:val="1"/>
          <w:noProof w:val="0"/>
          <w:color w:val="943634" w:themeColor="accent2" w:themeTint="FF" w:themeShade="BF"/>
          <w:sz w:val="20"/>
          <w:szCs w:val="20"/>
          <w:lang w:val="en-US"/>
        </w:rPr>
      </w:pPr>
    </w:p>
    <w:p w:rsidR="248D32BE" w:rsidP="248D32BE" w:rsidRDefault="248D32BE" w14:paraId="5EA13A20" w14:textId="17646A73">
      <w:pPr>
        <w:pStyle w:val="Normal"/>
        <w:ind w:firstLine="720"/>
        <w:rPr>
          <w:i w:val="1"/>
          <w:iCs w:val="1"/>
          <w:color w:val="943634" w:themeColor="accent2" w:themeTint="FF" w:themeShade="BF"/>
        </w:rPr>
      </w:pPr>
    </w:p>
    <w:p xmlns:wp14="http://schemas.microsoft.com/office/word/2010/wordml" w:rsidRPr="001F30EF" w:rsidR="007E4D26" w:rsidP="001F30EF" w:rsidRDefault="007E4D26" w14:paraId="16E59C6A" wp14:textId="77777777">
      <w:pPr>
        <w:pStyle w:val="Heading1"/>
        <w:numPr>
          <w:ilvl w:val="0"/>
          <w:numId w:val="14"/>
        </w:numPr>
        <w:ind w:left="709" w:hanging="709"/>
        <w:rPr>
          <w:rFonts w:ascii="Times New Roman" w:hAnsi="Times New Roman"/>
        </w:rPr>
      </w:pPr>
      <w:bookmarkStart w:name="_Toc285793973" w:id="21"/>
      <w:r w:rsidRPr="248D32BE" w:rsidR="248D32BE">
        <w:rPr>
          <w:rFonts w:ascii="Times New Roman" w:hAnsi="Times New Roman"/>
        </w:rPr>
        <w:t>Future improvements</w:t>
      </w:r>
      <w:bookmarkEnd w:id="21"/>
    </w:p>
    <w:p w:rsidR="248D32BE" w:rsidP="248D32BE" w:rsidRDefault="248D32BE" w14:paraId="492E791D" w14:textId="1C449510">
      <w:pPr>
        <w:spacing w:after="0" w:line="240" w:lineRule="atLeast"/>
        <w:ind w:firstLine="720"/>
        <w:rPr>
          <w:rFonts w:ascii="Times New Roman" w:hAnsi="Times New Roman" w:eastAsia="Times New Roman" w:cs="Times New Roman"/>
          <w:noProof w:val="0"/>
          <w:sz w:val="20"/>
          <w:szCs w:val="20"/>
          <w:lang w:val="en-US"/>
        </w:rPr>
      </w:pPr>
      <w:r w:rsidRPr="248D32BE" w:rsidR="248D32BE">
        <w:rPr>
          <w:rFonts w:ascii="Times New Roman" w:hAnsi="Times New Roman" w:eastAsia="Times New Roman" w:cs="Times New Roman"/>
          <w:i w:val="1"/>
          <w:iCs w:val="1"/>
          <w:noProof w:val="0"/>
          <w:color w:val="943634" w:themeColor="accent2" w:themeTint="FF" w:themeShade="BF"/>
          <w:sz w:val="20"/>
          <w:szCs w:val="20"/>
          <w:lang w:val="en-US"/>
        </w:rPr>
        <w:t>The application could be improved in many ways, one of them would be that each user could have a profile which can be edited and seen by all the other users. Each user could also delete their account. The administrator could also perform CRUD operations on users. Another improvement is that more and more songs can be added to the database and maybe some new functionalities added like users can review songs or post their playlists such that other users can view them.</w:t>
      </w:r>
    </w:p>
    <w:p w:rsidR="248D32BE" w:rsidP="248D32BE" w:rsidRDefault="248D32BE" w14:paraId="622D2B33" w14:textId="6E77D315">
      <w:pPr>
        <w:pStyle w:val="Normal"/>
        <w:ind w:firstLine="720"/>
        <w:rPr>
          <w:i w:val="1"/>
          <w:iCs w:val="1"/>
          <w:color w:val="943634" w:themeColor="accent2" w:themeTint="FF" w:themeShade="BF"/>
        </w:rPr>
      </w:pPr>
    </w:p>
    <w:p xmlns:wp14="http://schemas.microsoft.com/office/word/2010/wordml" w:rsidRPr="00CE4FC0" w:rsidR="007E4D26" w:rsidP="007E4D26" w:rsidRDefault="007E4D26" w14:paraId="110FFD37" wp14:textId="77777777">
      <w:pPr>
        <w:ind w:firstLine="720"/>
        <w:rPr>
          <w:i/>
          <w:color w:val="943634"/>
        </w:rPr>
      </w:pPr>
    </w:p>
    <w:p xmlns:wp14="http://schemas.microsoft.com/office/word/2010/wordml" w:rsidRPr="00CE4FC0" w:rsidR="007E4D26" w:rsidP="001F30EF" w:rsidRDefault="007E4D26" w14:paraId="6B9F123D" wp14:textId="77777777">
      <w:pPr>
        <w:pStyle w:val="Heading1"/>
        <w:numPr>
          <w:ilvl w:val="0"/>
          <w:numId w:val="3"/>
        </w:numPr>
        <w:ind w:left="709" w:hanging="709"/>
        <w:rPr>
          <w:rFonts w:ascii="Times New Roman" w:hAnsi="Times New Roman"/>
        </w:rPr>
      </w:pPr>
      <w:bookmarkStart w:name="_Toc285793974" w:id="22"/>
      <w:r w:rsidRPr="00CE4FC0">
        <w:rPr>
          <w:rFonts w:ascii="Times New Roman" w:hAnsi="Times New Roman"/>
        </w:rPr>
        <w:t>Bibliography</w:t>
      </w:r>
      <w:bookmarkEnd w:id="22"/>
    </w:p>
    <w:p xmlns:wp14="http://schemas.microsoft.com/office/word/2010/wordml" w:rsidRPr="00CE4FC0" w:rsidR="007E4D26" w:rsidP="00EA67BF" w:rsidRDefault="007E4D26" w14:paraId="6B699379" wp14:textId="77777777"/>
    <w:p xmlns:wp14="http://schemas.microsoft.com/office/word/2010/wordml" w:rsidRPr="00CE4FC0" w:rsidR="00934A61" w:rsidP="00934A61" w:rsidRDefault="00934A61" w14:paraId="3FE9F23F" wp14:textId="77777777">
      <w:pPr>
        <w:ind w:left="720"/>
      </w:pPr>
    </w:p>
    <w:p xmlns:wp14="http://schemas.microsoft.com/office/word/2010/wordml" w:rsidRPr="00CE4FC0" w:rsidR="00934A61" w:rsidP="00A62B22" w:rsidRDefault="00934A61" w14:paraId="1F72F646" wp14:textId="77777777"/>
    <w:sectPr w:rsidRPr="00CE4FC0" w:rsidR="00934A61" w:rsidSect="00145608">
      <w:headerReference w:type="default" r:id="rId8"/>
      <w:footerReference w:type="default" r:id="rId9"/>
      <w:headerReference w:type="first" r:id="rId10"/>
      <w:footerReference w:type="first" r:id="rId11"/>
      <w:pgSz w:w="12240" w:h="15840" w:orient="portrait" w:code="1"/>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F43BCE" w:rsidP="00A62B22" w:rsidRDefault="00F43BCE" w14:paraId="6BB9E253" wp14:textId="77777777">
      <w:pPr>
        <w:spacing w:line="240" w:lineRule="auto"/>
      </w:pPr>
      <w:r>
        <w:separator/>
      </w:r>
    </w:p>
  </w:endnote>
  <w:endnote w:type="continuationSeparator" w:id="0">
    <w:p xmlns:wp14="http://schemas.microsoft.com/office/word/2010/wordml" w:rsidR="00F43BCE" w:rsidP="00A62B22" w:rsidRDefault="00F43BCE" w14:paraId="23DE523C"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F34F3" w14:paraId="53928121" wp14:textId="77777777">
    <w:pPr>
      <w:pStyle w:val="Footer"/>
      <w:framePr w:wrap="around" w:hAnchor="margin" w:vAnchor="text"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xmlns:wp14="http://schemas.microsoft.com/office/word/2010/wordml" w:rsidR="00145608" w:rsidRDefault="00145608" w14:paraId="61CDCEAD"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145608" w14:paraId="2DE41BFA" wp14:textId="77777777">
      <w:tc>
        <w:tcPr>
          <w:tcW w:w="3162" w:type="dxa"/>
          <w:tcBorders>
            <w:top w:val="nil"/>
            <w:left w:val="nil"/>
            <w:bottom w:val="nil"/>
            <w:right w:val="nil"/>
          </w:tcBorders>
        </w:tcPr>
        <w:p w:rsidR="00145608" w:rsidRDefault="00145608" w14:paraId="6537F28F" wp14:textId="77777777">
          <w:pPr>
            <w:ind w:right="360"/>
          </w:pPr>
        </w:p>
      </w:tc>
      <w:tc>
        <w:tcPr>
          <w:tcW w:w="3162" w:type="dxa"/>
          <w:tcBorders>
            <w:top w:val="nil"/>
            <w:left w:val="nil"/>
            <w:bottom w:val="nil"/>
            <w:right w:val="nil"/>
          </w:tcBorders>
        </w:tcPr>
        <w:p w:rsidR="00145608" w:rsidRDefault="00145608" w14:paraId="6DFB9E20" wp14:textId="77777777">
          <w:pPr>
            <w:jc w:val="center"/>
          </w:pPr>
        </w:p>
      </w:tc>
      <w:tc>
        <w:tcPr>
          <w:tcW w:w="3162" w:type="dxa"/>
          <w:tcBorders>
            <w:top w:val="nil"/>
            <w:left w:val="nil"/>
            <w:bottom w:val="nil"/>
            <w:right w:val="nil"/>
          </w:tcBorders>
        </w:tcPr>
        <w:p w:rsidR="00145608" w:rsidRDefault="0085767F" w14:paraId="6388E3FA" wp14:textId="77777777">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fldChar w:fldCharType="begin"/>
          </w:r>
          <w:r>
            <w:instrText> NUMPAGES  \* MERGEFORMAT </w:instrText>
          </w:r>
          <w:r>
            <w:fldChar w:fldCharType="separate"/>
          </w:r>
          <w:r w:rsidRPr="008E0878" w:rsidR="008E0878">
            <w:rPr>
              <w:rStyle w:val="PageNumber"/>
              <w:noProof/>
            </w:rPr>
            <w:t>5</w:t>
          </w:r>
          <w:r>
            <w:fldChar w:fldCharType="end"/>
          </w:r>
        </w:p>
      </w:tc>
    </w:tr>
  </w:tbl>
  <w:p xmlns:wp14="http://schemas.microsoft.com/office/word/2010/wordml" w:rsidR="00145608" w:rsidRDefault="00145608" w14:paraId="70DF9E56"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45608" w14:paraId="52E56223"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F43BCE" w:rsidP="00A62B22" w:rsidRDefault="00F43BCE" w14:paraId="07547A01" wp14:textId="77777777">
      <w:pPr>
        <w:spacing w:line="240" w:lineRule="auto"/>
      </w:pPr>
      <w:r>
        <w:separator/>
      </w:r>
    </w:p>
  </w:footnote>
  <w:footnote w:type="continuationSeparator" w:id="0">
    <w:p xmlns:wp14="http://schemas.microsoft.com/office/word/2010/wordml" w:rsidR="00F43BCE" w:rsidP="00A62B22" w:rsidRDefault="00F43BCE" w14:paraId="5043CB0F"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6379"/>
      <w:gridCol w:w="3179"/>
    </w:tblGrid>
    <w:tr xmlns:wp14="http://schemas.microsoft.com/office/word/2010/wordml" w:rsidR="00145608" w14:paraId="6E70A502" wp14:textId="77777777">
      <w:tc>
        <w:tcPr>
          <w:tcW w:w="6379" w:type="dxa"/>
        </w:tcPr>
        <w:p w:rsidR="00145608" w:rsidRDefault="001F34F3" w14:paraId="1720177D" wp14:textId="77777777">
          <w:r>
            <w:fldChar w:fldCharType="begin"/>
          </w:r>
          <w:r>
            <w:instrText> SUBJECT  \* MERGEFORMAT </w:instrText>
          </w:r>
          <w:r>
            <w:fldChar w:fldCharType="separate"/>
          </w:r>
          <w:r w:rsidR="0085767F">
            <w:t>&lt;Project Name&gt;</w:t>
          </w:r>
          <w:r>
            <w:fldChar w:fldCharType="end"/>
          </w:r>
        </w:p>
      </w:tc>
      <w:tc>
        <w:tcPr>
          <w:tcW w:w="3179" w:type="dxa"/>
        </w:tcPr>
        <w:p w:rsidR="00145608" w:rsidRDefault="0085767F" w14:paraId="4D624A25" wp14:textId="77777777">
          <w:pPr>
            <w:tabs>
              <w:tab w:val="left" w:pos="1135"/>
            </w:tabs>
            <w:spacing w:before="40"/>
            <w:ind w:right="68"/>
          </w:pPr>
          <w:r>
            <w:t xml:space="preserve">  Version:           &lt;1.0&gt;</w:t>
          </w:r>
        </w:p>
      </w:tc>
    </w:tr>
    <w:tr xmlns:wp14="http://schemas.microsoft.com/office/word/2010/wordml" w:rsidR="00145608" w14:paraId="599F0243" wp14:textId="77777777">
      <w:tc>
        <w:tcPr>
          <w:tcW w:w="6379" w:type="dxa"/>
        </w:tcPr>
        <w:p w:rsidR="00145608" w:rsidP="00A62B22" w:rsidRDefault="001F34F3" w14:paraId="7A990708" wp14:textId="77777777">
          <w:r>
            <w:fldChar w:fldCharType="begin"/>
          </w:r>
          <w:r>
            <w:instrText>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14:paraId="3897ACCA" wp14:textId="77777777">
          <w:r>
            <w:t xml:space="preserve">  Date:  &lt;dd/mmm/yy&gt;</w:t>
          </w:r>
        </w:p>
      </w:tc>
    </w:tr>
    <w:tr xmlns:wp14="http://schemas.microsoft.com/office/word/2010/wordml" w:rsidR="00145608" w14:paraId="023C68CD" wp14:textId="77777777">
      <w:tc>
        <w:tcPr>
          <w:tcW w:w="9558" w:type="dxa"/>
          <w:gridSpan w:val="2"/>
        </w:tcPr>
        <w:p w:rsidR="00145608" w:rsidRDefault="0085767F" w14:paraId="16E0C6D8" wp14:textId="77777777">
          <w:r>
            <w:t>&lt;document identifier&gt;</w:t>
          </w:r>
        </w:p>
      </w:tc>
    </w:tr>
  </w:tbl>
  <w:p xmlns:wp14="http://schemas.microsoft.com/office/word/2010/wordml" w:rsidR="00145608" w:rsidRDefault="00145608" w14:paraId="08CE6F91"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145608" w:rsidRDefault="00145608" w14:paraId="07459315"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lvlText w:val="%1.%2"/>
      <w:lvlJc w:val="left"/>
      <w:pPr>
        <w:ind w:left="1440" w:hanging="360"/>
      </w:pPr>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6">
    <w:abstractNumId w:val="15"/>
  </w:num>
  <w:num w:numId="15">
    <w:abstractNumId w:val="14"/>
  </w: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20"/>
  <w:defaultTabStop w:val="720"/>
  <w:hyphenationZone w:val="425"/>
  <w:characterSpacingControl w:val="doNotCompress"/>
  <w:footnotePr>
    <w:footnote w:id="-1"/>
    <w:footnote w:id="0"/>
  </w:footnotePr>
  <w:endnotePr>
    <w:endnote w:id="-1"/>
    <w:endnote w:id="0"/>
  </w:endnotePr>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 w:val="17E92BC7"/>
    <w:rsid w:val="248D32BE"/>
    <w:rsid w:val="249B0227"/>
    <w:rsid w:val="325B4FE4"/>
    <w:rsid w:val="3CF6CBED"/>
    <w:rsid w:val="4F0A4A17"/>
    <w:rsid w:val="61F0AF5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14:docId w14:val="17E92BC7"/>
  <w15:docId w15:val="{01d4b1db-6a5c-4e72-9102-908cfccd232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62B22"/>
    <w:rPr>
      <w:rFonts w:ascii="Arial" w:hAnsi="Arial" w:eastAsia="Times New Roman" w:cs="Times New Roman"/>
      <w:b/>
      <w:sz w:val="24"/>
      <w:szCs w:val="20"/>
    </w:rPr>
  </w:style>
  <w:style w:type="character" w:styleId="Heading2Char" w:customStyle="1">
    <w:name w:val="Heading 2 Char"/>
    <w:basedOn w:val="DefaultParagraphFont"/>
    <w:link w:val="Heading2"/>
    <w:rsid w:val="00A62B22"/>
    <w:rPr>
      <w:rFonts w:ascii="Arial" w:hAnsi="Arial" w:eastAsia="Times New Roman" w:cs="Times New Roman"/>
      <w:b/>
      <w:sz w:val="20"/>
      <w:szCs w:val="20"/>
    </w:rPr>
  </w:style>
  <w:style w:type="character" w:styleId="Heading3Char" w:customStyle="1">
    <w:name w:val="Heading 3 Char"/>
    <w:basedOn w:val="DefaultParagraphFont"/>
    <w:link w:val="Heading3"/>
    <w:rsid w:val="00A62B22"/>
    <w:rPr>
      <w:rFonts w:ascii="Arial" w:hAnsi="Arial" w:eastAsia="Times New Roman" w:cs="Times New Roman"/>
      <w:i/>
      <w:sz w:val="20"/>
      <w:szCs w:val="20"/>
    </w:rPr>
  </w:style>
  <w:style w:type="character" w:styleId="Heading4Char" w:customStyle="1">
    <w:name w:val="Heading 4 Char"/>
    <w:basedOn w:val="DefaultParagraphFont"/>
    <w:link w:val="Heading4"/>
    <w:rsid w:val="00A62B22"/>
    <w:rPr>
      <w:rFonts w:ascii="Arial" w:hAnsi="Arial" w:eastAsia="Times New Roman" w:cs="Times New Roman"/>
      <w:sz w:val="20"/>
      <w:szCs w:val="20"/>
    </w:rPr>
  </w:style>
  <w:style w:type="character" w:styleId="Heading5Char" w:customStyle="1">
    <w:name w:val="Heading 5 Char"/>
    <w:basedOn w:val="DefaultParagraphFont"/>
    <w:link w:val="Heading5"/>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A62B22"/>
    <w:rPr>
      <w:rFonts w:ascii="Times New Roman" w:hAnsi="Times New Roman" w:eastAsia="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styleId="TitleChar" w:customStyle="1">
    <w:name w:val="Title Char"/>
    <w:basedOn w:val="DefaultParagraphFont"/>
    <w:link w:val="Title"/>
    <w:rsid w:val="00A62B22"/>
    <w:rPr>
      <w:rFonts w:ascii="Arial" w:hAnsi="Arial" w:eastAsia="Times New Roman"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styleId="HeaderChar" w:customStyle="1">
    <w:name w:val="Header Char"/>
    <w:basedOn w:val="DefaultParagraphFont"/>
    <w:link w:val="Header"/>
    <w:semiHidden/>
    <w:rsid w:val="00A62B22"/>
    <w:rPr>
      <w:rFonts w:ascii="Times New Roman" w:hAnsi="Times New Roman" w:eastAsia="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styleId="FooterChar" w:customStyle="1">
    <w:name w:val="Footer Char"/>
    <w:basedOn w:val="DefaultParagraphFont"/>
    <w:link w:val="Footer"/>
    <w:semiHidden/>
    <w:rsid w:val="00A62B22"/>
    <w:rPr>
      <w:rFonts w:ascii="Times New Roman" w:hAnsi="Times New Roman" w:eastAsia="Times New Roman" w:cs="Times New Roman"/>
      <w:sz w:val="20"/>
      <w:szCs w:val="20"/>
    </w:rPr>
  </w:style>
  <w:style w:type="character" w:styleId="PageNumber">
    <w:name w:val="page number"/>
    <w:basedOn w:val="DefaultParagraphFont"/>
    <w:semiHidden/>
    <w:rsid w:val="00A62B22"/>
  </w:style>
  <w:style w:type="paragraph" w:styleId="Tabletext" w:customStyle="1">
    <w:name w:val="Tabletext"/>
    <w:basedOn w:val="Normal"/>
    <w:rsid w:val="00A62B22"/>
    <w:pPr>
      <w:keepLines/>
      <w:spacing w:after="120"/>
    </w:pPr>
  </w:style>
  <w:style w:type="paragraph" w:styleId="InfoBlue" w:customStyle="1">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styleId="BodyTextChar" w:customStyle="1">
    <w:name w:val="Body Text Char"/>
    <w:basedOn w:val="DefaultParagraphFont"/>
    <w:link w:val="BodyText"/>
    <w:uiPriority w:val="99"/>
    <w:semiHidden/>
    <w:rsid w:val="00A62B22"/>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62B22"/>
    <w:rPr>
      <w:rFonts w:ascii="Tahoma" w:hAnsi="Tahoma" w:eastAsia="Times New Roman"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image" Target="/media/image7.jpg" Id="R09d7d6b86b04436a" /><Relationship Type="http://schemas.openxmlformats.org/officeDocument/2006/relationships/image" Target="/media/image8.jpg" Id="R8e99d6b0f97e4960" /><Relationship Type="http://schemas.openxmlformats.org/officeDocument/2006/relationships/image" Target="/media/imagef.jpg" Id="R9830eda345ea41d0" /><Relationship Type="http://schemas.openxmlformats.org/officeDocument/2006/relationships/image" Target="/media/image10.jpg" Id="R3f16f2c395574701" /><Relationship Type="http://schemas.openxmlformats.org/officeDocument/2006/relationships/image" Target="/media/image11.jpg" Id="R2a67b7a283b4466d" /><Relationship Type="http://schemas.openxmlformats.org/officeDocument/2006/relationships/image" Target="/media/image12.jpg" Id="Rb6720a57732d45fc" /><Relationship Type="http://schemas.openxmlformats.org/officeDocument/2006/relationships/image" Target="/media/image13.jpg" Id="Rec1b432c43c042a0" /><Relationship Type="http://schemas.openxmlformats.org/officeDocument/2006/relationships/image" Target="/media/image14.jpg" Id="R2d166ba9654547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Lorena Neagu</dc:creator>
  <lastModifiedBy>Lorena Neagu</lastModifiedBy>
  <revision>8</revision>
  <dcterms:created xsi:type="dcterms:W3CDTF">2020-03-21T23:17:54.1986530Z</dcterms:created>
  <dcterms:modified xsi:type="dcterms:W3CDTF">2020-05-02T22:53:21.8677750Z</dcterms:modified>
</coreProperties>
</file>