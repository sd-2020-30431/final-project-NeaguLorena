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  <w:rPr>
          <w:rFonts w:ascii="Times New Roman" w:cs="Times New Roman" w:hAnsi="Times New Roman" w:eastAsia="Times New Roman"/>
        </w:rPr>
      </w:pPr>
      <w:del w:id="0" w:date="2020-03-22T13:04:12Z" w:author="Lorena Neagu">
        <w:r>
          <w:rPr>
            <w:rFonts w:ascii="Times New Roman" w:hAnsi="Times New Roman"/>
            <w:rtl w:val="0"/>
            <w:lang w:val="en-US"/>
          </w:rPr>
          <w:delText>&lt;Project Name&gt;</w:delText>
        </w:r>
      </w:del>
      <w:r>
        <w:rPr>
          <w:rFonts w:ascii="Times New Roman" w:hAnsi="Times New Roman"/>
          <w:rtl w:val="0"/>
          <w:lang w:val="en-US"/>
        </w:rPr>
        <w:t>MusiCast Application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Glossary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</w:p>
    <w:p>
      <w:pPr>
        <w:pStyle w:val="Title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Version &lt;1.0&gt;</w:t>
      </w:r>
    </w:p>
    <w:p>
      <w:pPr>
        <w:pStyle w:val="Title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21.03.2020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&lt;x.x&gt;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&lt;details&gt;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Neagu Lorena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Table of Contents</w:t>
      </w:r>
    </w:p>
    <w:p>
      <w:pPr>
        <w:pStyle w:val="Body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Glossary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Glossary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" w:id="1"/>
      <w:r>
        <w:rPr>
          <w:rFonts w:ascii="Times New Roman" w:hAnsi="Times New Roman"/>
          <w:rtl w:val="0"/>
          <w:lang w:val="fr-FR"/>
        </w:rPr>
        <w:t>Introduction</w:t>
      </w:r>
      <w:bookmarkEnd w:id="1"/>
    </w:p>
    <w:p>
      <w:pPr>
        <w:pStyle w:val="Body"/>
        <w:spacing w:after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This glossary document contains information regarding terms that can be found in the Food Delivery application and also in its documentation.</w:t>
      </w:r>
    </w:p>
    <w:p>
      <w:pPr>
        <w:pStyle w:val="Body Text"/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1" w:id="2"/>
      <w:r>
        <w:rPr>
          <w:rFonts w:ascii="Times New Roman" w:hAnsi="Times New Roman"/>
          <w:rtl w:val="0"/>
          <w:lang w:val="en-US"/>
        </w:rPr>
        <w:t>Glossary</w:t>
      </w:r>
      <w:bookmarkEnd w:id="2"/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8"/>
        <w:gridCol w:w="2355"/>
        <w:gridCol w:w="2767"/>
        <w:gridCol w:w="3420"/>
      </w:tblGrid>
      <w:tr>
        <w:tblPrEx>
          <w:shd w:val="clear" w:color="auto" w:fill="ced7e7"/>
        </w:tblPrEx>
        <w:trPr>
          <w:trHeight w:val="467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Term</w:t>
            </w:r>
          </w:p>
        </w:tc>
        <w:tc>
          <w:tcPr>
            <w:tcW w:type="dxa" w:w="23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Definition and Information</w:t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Format</w:t>
            </w:r>
          </w:p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Validation Rules</w:t>
            </w:r>
          </w:p>
        </w:tc>
      </w:tr>
      <w:tr>
        <w:tblPrEx>
          <w:shd w:val="clear" w:color="auto" w:fill="ced7e7"/>
        </w:tblPrEx>
        <w:trPr>
          <w:trHeight w:val="966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Blue"/>
            </w:pPr>
            <w:r>
              <w:rPr>
                <w:color w:val="000000"/>
                <w:u w:color="000000"/>
                <w:rtl w:val="0"/>
                <w:lang w:val="en-US"/>
              </w:rPr>
              <w:t>CRUD</w:t>
            </w:r>
          </w:p>
        </w:tc>
        <w:tc>
          <w:tcPr>
            <w:tcW w:type="dxa" w:w="23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i w:val="1"/>
                <w:iCs w:val="1"/>
                <w:color w:val="000000"/>
                <w:sz w:val="22"/>
                <w:szCs w:val="22"/>
                <w:u w:color="000000"/>
                <w:rtl w:val="0"/>
                <w:lang w:val="en-US"/>
              </w:rPr>
              <w:t>Create, Read, Update, Delete operations on database.</w:t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Blue"/>
            </w:pPr>
            <w:r>
              <w:rPr>
                <w:color w:val="000000"/>
                <w:u w:color="00000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16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i w:val="1"/>
                <w:iCs w:val="1"/>
                <w:rtl w:val="0"/>
                <w:lang w:val="en-US"/>
              </w:rPr>
              <w:t>GUI</w:t>
            </w:r>
          </w:p>
        </w:tc>
        <w:tc>
          <w:tcPr>
            <w:tcW w:type="dxa" w:w="23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i w:val="1"/>
                <w:iCs w:val="1"/>
                <w:sz w:val="22"/>
                <w:szCs w:val="22"/>
                <w:rtl w:val="0"/>
                <w:lang w:val="en-US"/>
              </w:rPr>
              <w:t>Graphical User Interface</w:t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6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i w:val="1"/>
                <w:iCs w:val="1"/>
                <w:color w:val="333333"/>
                <w:sz w:val="22"/>
                <w:szCs w:val="22"/>
                <w:u w:color="333333"/>
                <w:rtl w:val="0"/>
                <w:lang w:val="en-US"/>
              </w:rPr>
              <w:t>Presentation layer</w:t>
            </w:r>
          </w:p>
        </w:tc>
        <w:tc>
          <w:tcPr>
            <w:tcW w:type="dxa" w:w="23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i w:val="1"/>
                <w:iCs w:val="1"/>
                <w:color w:val="333333"/>
                <w:sz w:val="22"/>
                <w:szCs w:val="22"/>
                <w:u w:color="333333"/>
                <w:rtl w:val="0"/>
                <w:lang w:val="en-US"/>
              </w:rPr>
              <w:t>This is where users interact with a web application via requests and responses rendered in a browser by JSPs, template engines or HTML pages.</w:t>
            </w:r>
            <w:r>
              <w:rPr>
                <w:i w:val="1"/>
                <w:iCs w:val="1"/>
                <w:color w:val="333333"/>
                <w:sz w:val="22"/>
                <w:szCs w:val="22"/>
                <w:u w:color="333333"/>
              </w:rPr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66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i w:val="1"/>
                <w:iCs w:val="1"/>
                <w:color w:val="333333"/>
                <w:sz w:val="22"/>
                <w:szCs w:val="22"/>
                <w:u w:color="333333"/>
                <w:rtl w:val="0"/>
                <w:lang w:val="en-US"/>
              </w:rPr>
              <w:t>Application layer</w:t>
            </w:r>
          </w:p>
        </w:tc>
        <w:tc>
          <w:tcPr>
            <w:tcW w:type="dxa" w:w="23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i w:val="1"/>
                <w:iCs w:val="1"/>
                <w:color w:val="333333"/>
                <w:sz w:val="22"/>
                <w:szCs w:val="22"/>
                <w:u w:color="333333"/>
                <w:rtl w:val="0"/>
                <w:lang w:val="en-US"/>
              </w:rPr>
              <w:t>Implements business logic and requires a run-time environment to do so, e.g. Apache Tomcat. This is where the Java run-time environment (JVM) resides. The application layer processes requests from users and their responses.</w:t>
            </w:r>
            <w:r>
              <w:rPr>
                <w:i w:val="1"/>
                <w:iCs w:val="1"/>
                <w:color w:val="333333"/>
                <w:sz w:val="22"/>
                <w:szCs w:val="22"/>
                <w:u w:color="333333"/>
              </w:rPr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i w:val="1"/>
                <w:iCs w:val="1"/>
                <w:color w:val="333333"/>
                <w:sz w:val="22"/>
                <w:szCs w:val="22"/>
                <w:u w:color="333333"/>
                <w:rtl w:val="0"/>
                <w:lang w:val="en-US"/>
              </w:rPr>
              <w:t>Data layer</w:t>
            </w:r>
          </w:p>
        </w:tc>
        <w:tc>
          <w:tcPr>
            <w:tcW w:type="dxa" w:w="23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i w:val="1"/>
                <w:iCs w:val="1"/>
                <w:color w:val="333333"/>
                <w:sz w:val="22"/>
                <w:szCs w:val="22"/>
                <w:u w:color="333333"/>
                <w:rtl w:val="0"/>
                <w:lang w:val="en-US"/>
              </w:rPr>
              <w:t>Provides persistence and retrieval services for the database.</w:t>
            </w:r>
            <w:r>
              <w:rPr>
                <w:i w:val="1"/>
                <w:iCs w:val="1"/>
                <w:color w:val="333333"/>
                <w:sz w:val="22"/>
                <w:szCs w:val="22"/>
                <w:u w:color="333333"/>
              </w:rPr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86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Blue"/>
            </w:pPr>
            <w:r>
              <w:rPr>
                <w:color w:val="000000"/>
                <w:u w:color="000000"/>
                <w:rtl w:val="0"/>
                <w:lang w:val="en-US"/>
              </w:rPr>
              <w:t>Service</w:t>
            </w:r>
          </w:p>
        </w:tc>
        <w:tc>
          <w:tcPr>
            <w:tcW w:type="dxa" w:w="23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i w:val="1"/>
                <w:iCs w:val="1"/>
                <w:color w:val="000000"/>
                <w:sz w:val="22"/>
                <w:szCs w:val="22"/>
                <w:u w:color="000000"/>
                <w:rtl w:val="0"/>
                <w:lang w:val="en-US"/>
              </w:rPr>
              <w:t>Defines its set of available operations from the perspective of interfacing client layers. It encapsulates the business logic of the application.</w:t>
            </w:r>
            <w:r>
              <w:rPr>
                <w:i w:val="1"/>
                <w:iCs w:val="1"/>
                <w:color w:val="c0504d"/>
                <w:sz w:val="22"/>
                <w:szCs w:val="22"/>
                <w:u w:color="c0504d"/>
              </w:rPr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spacing w:line="240" w:lineRule="auto"/>
      </w:pP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ind w:left="0" w:right="0" w:firstLine="0"/>
      <w:jc w:val="center"/>
      <w:rPr>
        <w:rtl w:val="0"/>
      </w:rPr>
    </w:pPr>
    <w:r>
      <w:tab/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rtl w:val="0"/>
        <w:lang w:val="en-US"/>
      </w:rPr>
      <w:t>Neagu</w:t>
    </w:r>
    <w:r>
      <w:rPr>
        <w:rFonts w:ascii="Symbol" w:hAnsi="Symbol"/>
        <w:rtl w:val="0"/>
        <w:lang w:val="en-US"/>
      </w:rPr>
      <w:t xml:space="preserve"> </w:t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rtl w:val="0"/>
        <w:lang w:val="en-US"/>
      </w:rPr>
      <w:t>Lorena</w:t>
    </w:r>
    <w:r>
      <w:rPr>
        <w:rFonts w:ascii="Symbol" w:hAnsi="Symbol"/>
        <w:rtl w:val="0"/>
        <w:lang w:val="en-US"/>
      </w:rPr>
      <w:t>, 2020</w:t>
    </w:r>
    <w:r>
      <w:tab/>
    </w:r>
    <w:r>
      <w:rPr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7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rPr>
        <w:sz w:val="24"/>
        <w:szCs w:val="24"/>
      </w:rPr>
    </w:pPr>
  </w:p>
  <w:p>
    <w:pPr>
      <w:pStyle w:val="Body"/>
      <w:pBdr>
        <w:top w:val="single" w:color="000000" w:sz="6" w:space="0" w:shadow="0" w:frame="0"/>
        <w:left w:val="nil"/>
        <w:bottom w:val="nil"/>
        <w:right w:val="nil"/>
      </w:pBdr>
      <w:rPr>
        <w:sz w:val="24"/>
        <w:szCs w:val="24"/>
      </w:rPr>
    </w:pPr>
  </w:p>
  <w:p>
    <w:pPr>
      <w:pStyle w:val="Body"/>
      <w:jc w:val="right"/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Neagu Lorena</w:t>
    </w:r>
  </w:p>
  <w:p>
    <w:pPr>
      <w:pStyle w:val="Body"/>
      <w:jc w:val="right"/>
      <w:rPr>
        <w:rFonts w:ascii="Arial" w:cs="Arial" w:hAnsi="Arial" w:eastAsia="Arial"/>
        <w:b w:val="1"/>
        <w:bCs w:val="1"/>
        <w:sz w:val="36"/>
        <w:szCs w:val="36"/>
      </w:rPr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 xml:space="preserve">Group </w:t>
    </w:r>
    <w:r>
      <w:rPr>
        <w:rFonts w:ascii="Arial" w:hAnsi="Arial"/>
        <w:b w:val="1"/>
        <w:bCs w:val="1"/>
        <w:sz w:val="36"/>
        <w:szCs w:val="36"/>
        <w:rtl w:val="0"/>
        <w:lang w:val="en-US"/>
      </w:rPr>
      <w:t>30431</w:t>
    </w:r>
  </w:p>
  <w:p>
    <w:pPr>
      <w:pStyle w:val="Body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1135"/>
      </w:tabs>
      <w:bidi w:val="0"/>
      <w:spacing w:before="40"/>
      <w:ind w:left="0" w:right="68" w:firstLine="0"/>
      <w:jc w:val="left"/>
      <w:rPr>
        <w:rtl w:val="0"/>
        <w:lang w:val="en-US"/>
      </w:rPr>
    </w:pPr>
    <w:r>
      <w:rPr>
        <w:rtl w:val="0"/>
        <w:lang w:val="en-US"/>
      </w:rPr>
      <w:t>MusiCast Application</w:t>
    </w:r>
    <w:r>
      <w:rPr>
        <w:rtl w:val="0"/>
        <w:lang w:val="en-US"/>
      </w:rPr>
      <w:tab/>
      <w:t xml:space="preserve">  Version:           &lt;1.0&gt;</w:t>
    </w:r>
  </w:p>
  <w:p>
    <w:pPr>
      <w:pStyle w:val="Body"/>
      <w:bidi w:val="0"/>
      <w:ind w:left="0" w:right="0" w:firstLine="0"/>
      <w:jc w:val="left"/>
      <w:rPr>
        <w:rtl w:val="0"/>
      </w:rPr>
    </w:pPr>
    <w:r>
      <w:rPr>
        <w:rtl w:val="0"/>
        <w:lang w:val="en-US"/>
      </w:rPr>
      <w:t>Glossary</w:t>
      <w:tab/>
      <w:t xml:space="preserve">  Date:  </w:t>
    </w:r>
    <w:r>
      <w:rPr>
        <w:rtl w:val="0"/>
        <w:lang w:val="en-US"/>
      </w:rPr>
      <w:t>21.03.2020</w:t>
    </w:r>
    <w:r>
      <w:rPr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2"/>
      </w:numPr>
    </w:p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tabs>
        <w:tab w:val="left" w:pos="540"/>
        <w:tab w:val="left" w:pos="1260"/>
      </w:tabs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c0504d"/>
      <w:spacing w:val="0"/>
      <w:kern w:val="0"/>
      <w:position w:val="0"/>
      <w:sz w:val="20"/>
      <w:szCs w:val="20"/>
      <w:u w:val="none" w:color="c0504d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