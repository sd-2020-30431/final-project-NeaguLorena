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rPr>
          <w:rFonts w:ascii="Times New Roman" w:cs="Times New Roman" w:hAnsi="Times New Roman" w:eastAsia="Times New Roman"/>
        </w:rPr>
      </w:pPr>
      <w:del w:id="0" w:date="2020-03-22T13:07:31Z" w:author="Lorena Neagu">
        <w:r>
          <w:rPr>
            <w:rStyle w:val="footnote reference"/>
          </w:rPr>
          <w:footnoteReference w:id="1"/>
        </w:r>
      </w:del>
      <w:del w:id="1" w:date="2020-03-22T13:07:31Z" w:author="Lorena Neagu">
        <w:r>
          <w:rPr>
            <w:rStyle w:val="footnote reference"/>
          </w:rPr>
          <w:footnoteReference w:id="2"/>
        </w:r>
      </w:del>
      <w:del w:id="2" w:date="2020-03-22T13:07:31Z" w:author="Lorena Neagu">
        <w:r>
          <w:rPr>
            <w:rFonts w:ascii="Times New Roman" w:hAnsi="Times New Roman"/>
            <w:rtl w:val="0"/>
            <w:lang w:val="en-US"/>
          </w:rPr>
          <w:delText>&lt;Project Name&gt;</w:delText>
        </w:r>
      </w:del>
      <w:r>
        <w:rPr>
          <w:rFonts w:ascii="Times New Roman" w:hAnsi="Times New Roman"/>
          <w:rtl w:val="0"/>
          <w:lang w:val="en-US"/>
        </w:rPr>
        <w:t>MusiCast Application</w:t>
      </w:r>
    </w:p>
    <w:p>
      <w:pPr>
        <w:pStyle w:val="Title"/>
        <w:jc w:val="right"/>
        <w:rPr>
          <w:rFonts w:ascii="Times New Roman" w:cs="Times New Roman" w:hAnsi="Times New Roman" w:eastAsia="Times New Roman"/>
        </w:rPr>
      </w:pPr>
      <w:r>
        <w:rPr>
          <w:rFonts w:ascii="Times New Roman" w:hAnsi="Times New Roman"/>
          <w:rtl w:val="0"/>
          <w:lang w:val="en-US"/>
        </w:rPr>
        <w:t>Supplementary Specification</w:t>
      </w:r>
    </w:p>
    <w:p>
      <w:pPr>
        <w:pStyle w:val="Title"/>
        <w:jc w:val="right"/>
        <w:rPr>
          <w:rFonts w:ascii="Times New Roman" w:cs="Times New Roman" w:hAnsi="Times New Roman" w:eastAsia="Times New Roman"/>
        </w:rPr>
      </w:pPr>
    </w:p>
    <w:p>
      <w:pPr>
        <w:pStyle w:val="Title"/>
        <w:jc w:val="right"/>
        <w:rPr>
          <w:rFonts w:ascii="Times New Roman" w:cs="Times New Roman" w:hAnsi="Times New Roman" w:eastAsia="Times New Roman"/>
          <w:sz w:val="28"/>
          <w:szCs w:val="28"/>
        </w:rPr>
      </w:pPr>
      <w:r>
        <w:rPr>
          <w:rFonts w:ascii="Times New Roman" w:hAnsi="Times New Roman"/>
          <w:sz w:val="28"/>
          <w:szCs w:val="28"/>
          <w:rtl w:val="0"/>
          <w:lang w:val="en-US"/>
        </w:rPr>
        <w:t>Version &lt;1.0&gt;</w:t>
      </w:r>
    </w:p>
    <w:p>
      <w:pPr>
        <w:pStyle w:val="Body"/>
      </w:pPr>
    </w:p>
    <w:p>
      <w:pPr>
        <w:pStyle w:val="InfoBlue"/>
      </w:pPr>
      <w:r>
        <w:rPr>
          <w:rtl w:val="0"/>
        </w:rPr>
        <w:t xml:space="preserve"> </w:t>
      </w:r>
    </w:p>
    <w:p>
      <w:pPr>
        <w:pStyle w:val="Body"/>
      </w:pPr>
    </w:p>
    <w:p>
      <w:pPr>
        <w:pStyle w:val="Body"/>
      </w:pPr>
    </w:p>
    <w:p>
      <w:pPr>
        <w:pStyle w:val="Body"/>
      </w:pPr>
    </w:p>
    <w:p>
      <w:pPr>
        <w:pStyle w:val="Body"/>
      </w:pPr>
    </w:p>
    <w:p>
      <w:pPr>
        <w:pStyle w:val="Title"/>
        <w:sectPr>
          <w:headerReference w:type="default" r:id="rId4"/>
          <w:footerReference w:type="default" r:id="rId5"/>
          <w:pgSz w:w="12240" w:h="15840" w:orient="portrait"/>
          <w:pgMar w:top="1440" w:right="1440" w:bottom="1440" w:left="1440" w:header="720" w:footer="720"/>
          <w:bidi w:val="0"/>
        </w:sectPr>
      </w:pPr>
    </w:p>
    <w:p>
      <w:pPr>
        <w:pStyle w:val="Title"/>
        <w:rPr>
          <w:rFonts w:ascii="Times New Roman" w:cs="Times New Roman" w:hAnsi="Times New Roman" w:eastAsia="Times New Roman"/>
        </w:rPr>
      </w:pPr>
      <w:r>
        <w:rPr>
          <w:rFonts w:ascii="Times New Roman" w:hAnsi="Times New Roman"/>
          <w:rtl w:val="0"/>
          <w:lang w:val="en-US"/>
        </w:rPr>
        <w:t>Revision History</w:t>
      </w:r>
    </w:p>
    <w:tbl>
      <w:tblPr>
        <w:tblW w:w="95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4"/>
        <w:gridCol w:w="1151"/>
        <w:gridCol w:w="3745"/>
        <w:gridCol w:w="2304"/>
      </w:tblGrid>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Date</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Version</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Description</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Author</w:t>
            </w:r>
          </w:p>
        </w:tc>
      </w:tr>
      <w:tr>
        <w:tblPrEx>
          <w:shd w:val="clear" w:color="auto" w:fill="ced7e7"/>
        </w:tblPrEx>
        <w:trPr>
          <w:trHeight w:val="58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21.03.2020</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1.0</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20"/>
            </w:pPr>
            <w:r>
              <w:rPr>
                <w:sz w:val="22"/>
                <w:szCs w:val="22"/>
                <w:rtl w:val="0"/>
                <w:lang w:val="en-US"/>
              </w:rPr>
              <w:t>Project Deliverable 1.</w:t>
            </w:r>
            <w:r>
              <w:rPr>
                <w:sz w:val="22"/>
                <w:szCs w:val="22"/>
              </w:rPr>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Neagu Lorena</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itle"/>
        <w:rPr>
          <w:rFonts w:ascii="Times New Roman" w:cs="Times New Roman" w:hAnsi="Times New Roman" w:eastAsia="Times New Roman"/>
        </w:rPr>
      </w:pPr>
    </w:p>
    <w:p>
      <w:pPr>
        <w:pStyle w:val="Body"/>
      </w:pPr>
    </w:p>
    <w:p>
      <w:pPr>
        <w:pStyle w:val="Title"/>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Table of Contents</w:t>
      </w:r>
    </w:p>
    <w:p>
      <w:pPr>
        <w:pStyle w:val="Title"/>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1-2 </w:instrText>
      </w:r>
      <w:r>
        <w:rPr>
          <w:rFonts w:ascii="Times New Roman" w:cs="Times New Roman" w:hAnsi="Times New Roman" w:eastAsia="Times New Roman"/>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Non-functional Requirements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Availability</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rtl w:val="0"/>
        </w:rPr>
        <w:t>Performance</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Security</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numPr>
          <w:ilvl w:val="1"/>
          <w:numId w:val="4"/>
        </w:numPr>
      </w:pPr>
      <w:r>
        <w:rPr>
          <w:rFonts w:cs="Arial Unicode MS" w:eastAsia="Arial Unicode MS"/>
          <w:rtl w:val="0"/>
        </w:rPr>
        <w:t>Testability</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5"/>
        </w:numPr>
      </w:pPr>
      <w:r>
        <w:rPr>
          <w:rFonts w:cs="Arial Unicode MS" w:eastAsia="Arial Unicode MS"/>
          <w:rtl w:val="0"/>
        </w:rPr>
        <w:t>Usability</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rtl w:val="0"/>
        </w:rPr>
        <w:t>Design Constraints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itle"/>
      </w:pP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 xml:space="preserve">Supplementary Specification </w:t>
      </w:r>
    </w:p>
    <w:p>
      <w:pPr>
        <w:pStyle w:val="Heading"/>
        <w:numPr>
          <w:ilvl w:val="0"/>
          <w:numId w:val="8"/>
        </w:numPr>
        <w:bidi w:val="0"/>
        <w:ind w:right="0"/>
        <w:jc w:val="left"/>
        <w:rPr>
          <w:rFonts w:ascii="Times New Roman" w:cs="Times New Roman" w:hAnsi="Times New Roman" w:eastAsia="Times New Roman"/>
          <w:rtl w:val="0"/>
        </w:rPr>
      </w:pPr>
      <w:bookmarkStart w:name="_Toc" w:id="3"/>
      <w:r>
        <w:rPr>
          <w:rFonts w:ascii="Times New Roman" w:hAnsi="Times New Roman"/>
          <w:rtl w:val="0"/>
          <w:lang w:val="fr-FR"/>
        </w:rPr>
        <w:t>Introduction</w:t>
      </w:r>
      <w:bookmarkEnd w:id="3"/>
    </w:p>
    <w:p>
      <w:pPr>
        <w:pStyle w:val="InfoBlue"/>
      </w:pPr>
      <w:r>
        <w:rPr>
          <w:rtl w:val="0"/>
        </w:rPr>
        <w:t xml:space="preserve">[The introduction of the </w:t>
      </w:r>
      <w:r>
        <w:rPr>
          <w:b w:val="1"/>
          <w:bCs w:val="1"/>
          <w:rtl w:val="0"/>
          <w:lang w:val="en-US"/>
        </w:rPr>
        <w:t xml:space="preserve">Supplementary Specification </w:t>
      </w:r>
      <w:r>
        <w:rPr>
          <w:rtl w:val="0"/>
        </w:rPr>
        <w:t xml:space="preserve">provides an overview of the entire document. </w:t>
      </w:r>
    </w:p>
    <w:p>
      <w:pPr>
        <w:pStyle w:val="InfoBlue"/>
      </w:pPr>
      <w:r>
        <w:rPr>
          <w:rtl w:val="0"/>
        </w:rPr>
        <w:t xml:space="preserve">The </w:t>
      </w:r>
      <w:r>
        <w:rPr>
          <w:b w:val="1"/>
          <w:bCs w:val="1"/>
          <w:rtl w:val="0"/>
          <w:lang w:val="en-US"/>
        </w:rPr>
        <w:t>Supplementary Specification</w:t>
      </w:r>
      <w:r>
        <w:rPr>
          <w:rtl w:val="0"/>
        </w:rPr>
        <w:t xml:space="preserve"> captures the system requirements that are not readily captured in the use cases of the use-case model. Such requirements include: </w:t>
      </w:r>
    </w:p>
    <w:p>
      <w:pPr>
        <w:pStyle w:val="InfoBlue"/>
      </w:pPr>
      <w:r>
        <w:rPr>
          <w:rtl w:val="0"/>
        </w:rPr>
        <w:t xml:space="preserve">Legal and regulatory requirements, including application standards. </w:t>
      </w:r>
    </w:p>
    <w:p>
      <w:pPr>
        <w:pStyle w:val="InfoBlue"/>
      </w:pPr>
      <w:r>
        <w:rPr>
          <w:rtl w:val="0"/>
        </w:rPr>
        <w:t xml:space="preserve">Quality attributes of the system to be built, including usability, reliability, performance, and supportability requirements. </w:t>
      </w:r>
    </w:p>
    <w:p>
      <w:pPr>
        <w:pStyle w:val="InfoBlue"/>
      </w:pPr>
      <w:r>
        <w:rPr>
          <w:rtl w:val="0"/>
        </w:rPr>
        <w:t>Other requirements such as operating systems and environments, compatibility requirements, and design constraints.]</w:t>
      </w:r>
    </w:p>
    <w:p>
      <w:pPr>
        <w:pStyle w:val="Body"/>
        <w:spacing w:after="120"/>
        <w:ind w:left="720" w:firstLine="0"/>
        <w:rPr>
          <w:sz w:val="22"/>
          <w:szCs w:val="22"/>
        </w:rPr>
      </w:pPr>
      <w:r>
        <w:rPr>
          <w:sz w:val="22"/>
          <w:szCs w:val="22"/>
          <w:rtl w:val="0"/>
          <w:lang w:val="en-US"/>
        </w:rPr>
        <w:t>The Supplementary Specification attributes depends strictly on the application to be implemented, and they refer to the design requirements that are not easily defined in the Use Case Model. Quality attributes are realized non-functional requirements used to evaluate the performance of a system.</w:t>
      </w:r>
    </w:p>
    <w:p>
      <w:pPr>
        <w:pStyle w:val="Body Text"/>
      </w:pPr>
    </w:p>
    <w:p>
      <w:pPr>
        <w:pStyle w:val="Heading"/>
        <w:numPr>
          <w:ilvl w:val="0"/>
          <w:numId w:val="8"/>
        </w:numPr>
        <w:bidi w:val="0"/>
        <w:ind w:right="0"/>
        <w:jc w:val="left"/>
        <w:rPr>
          <w:rFonts w:ascii="Times New Roman" w:cs="Times New Roman" w:hAnsi="Times New Roman" w:eastAsia="Times New Roman"/>
          <w:rtl w:val="0"/>
        </w:rPr>
      </w:pPr>
      <w:bookmarkStart w:name="_Toc1" w:id="4"/>
      <w:r>
        <w:rPr>
          <w:rFonts w:ascii="Times New Roman" w:hAnsi="Times New Roman"/>
          <w:rtl w:val="0"/>
          <w:lang w:val="en-US"/>
        </w:rPr>
        <w:t>Non-functional Requirements</w:t>
      </w:r>
      <w:bookmarkEnd w:id="4"/>
    </w:p>
    <w:p>
      <w:pPr>
        <w:pStyle w:val="Body"/>
      </w:pPr>
    </w:p>
    <w:p>
      <w:pPr>
        <w:pStyle w:val="Body"/>
        <w:ind w:firstLine="720"/>
        <w:rPr>
          <w:i w:val="1"/>
          <w:iCs w:val="1"/>
          <w:color w:val="c0504d"/>
          <w:u w:color="c0504d"/>
        </w:rPr>
      </w:pPr>
      <w:r>
        <w:rPr>
          <w:i w:val="1"/>
          <w:iCs w:val="1"/>
          <w:color w:val="c0504d"/>
          <w:u w:color="c0504d"/>
          <w:rtl w:val="0"/>
          <w:lang w:val="en-US"/>
        </w:rPr>
        <w:t>[Define system quality attributes in terms of scenarios according to the following template:</w:t>
      </w:r>
    </w:p>
    <w:p>
      <w:pPr>
        <w:pStyle w:val="Body"/>
        <w:numPr>
          <w:ilvl w:val="0"/>
          <w:numId w:val="10"/>
        </w:numPr>
        <w:bidi w:val="0"/>
        <w:ind w:right="0"/>
        <w:jc w:val="left"/>
        <w:rPr>
          <w:i w:val="1"/>
          <w:iCs w:val="1"/>
          <w:color w:val="c0504d"/>
          <w:rtl w:val="0"/>
          <w:lang w:val="en-US"/>
        </w:rPr>
      </w:pPr>
      <w:r>
        <w:rPr>
          <w:i w:val="1"/>
          <w:iCs w:val="1"/>
          <w:color w:val="c0504d"/>
          <w:u w:color="c0504d"/>
          <w:rtl w:val="0"/>
          <w:lang w:val="en-US"/>
        </w:rPr>
        <w:t>Quality attribute definition</w:t>
      </w:r>
    </w:p>
    <w:p>
      <w:pPr>
        <w:pStyle w:val="Body"/>
        <w:numPr>
          <w:ilvl w:val="0"/>
          <w:numId w:val="10"/>
        </w:numPr>
        <w:bidi w:val="0"/>
        <w:ind w:right="0"/>
        <w:jc w:val="left"/>
        <w:rPr>
          <w:i w:val="1"/>
          <w:iCs w:val="1"/>
          <w:color w:val="c0504d"/>
          <w:rtl w:val="0"/>
          <w:lang w:val="en-US"/>
        </w:rPr>
      </w:pPr>
      <w:r>
        <w:rPr>
          <w:i w:val="1"/>
          <w:iCs w:val="1"/>
          <w:color w:val="c0504d"/>
          <w:u w:color="c0504d"/>
          <w:rtl w:val="0"/>
          <w:lang w:val="en-US"/>
        </w:rPr>
        <w:t>Source of stimulus: the entity (human or another system) that generated the stimulus or event</w:t>
      </w:r>
    </w:p>
    <w:p>
      <w:pPr>
        <w:pStyle w:val="Body"/>
        <w:numPr>
          <w:ilvl w:val="0"/>
          <w:numId w:val="10"/>
        </w:numPr>
        <w:bidi w:val="0"/>
        <w:ind w:right="0"/>
        <w:jc w:val="left"/>
        <w:rPr>
          <w:i w:val="1"/>
          <w:iCs w:val="1"/>
          <w:color w:val="c0504d"/>
          <w:rtl w:val="0"/>
          <w:lang w:val="en-US"/>
        </w:rPr>
      </w:pPr>
      <w:r>
        <w:rPr>
          <w:i w:val="1"/>
          <w:iCs w:val="1"/>
          <w:color w:val="c0504d"/>
          <w:u w:color="c0504d"/>
          <w:rtl w:val="0"/>
          <w:lang w:val="en-US"/>
        </w:rPr>
        <w:t>Stimulus: a condition that determines a reaction of the system</w:t>
      </w:r>
    </w:p>
    <w:p>
      <w:pPr>
        <w:pStyle w:val="Body"/>
        <w:numPr>
          <w:ilvl w:val="0"/>
          <w:numId w:val="10"/>
        </w:numPr>
        <w:bidi w:val="0"/>
        <w:ind w:right="0"/>
        <w:jc w:val="left"/>
        <w:rPr>
          <w:i w:val="1"/>
          <w:iCs w:val="1"/>
          <w:color w:val="c0504d"/>
          <w:rtl w:val="0"/>
          <w:lang w:val="en-US"/>
        </w:rPr>
      </w:pPr>
      <w:r>
        <w:rPr>
          <w:i w:val="1"/>
          <w:iCs w:val="1"/>
          <w:color w:val="c0504d"/>
          <w:u w:color="c0504d"/>
          <w:rtl w:val="0"/>
          <w:lang w:val="en-US"/>
        </w:rPr>
        <w:t>Environment: the current condition of the system when the stimulus arrives</w:t>
      </w:r>
    </w:p>
    <w:p>
      <w:pPr>
        <w:pStyle w:val="Body"/>
        <w:numPr>
          <w:ilvl w:val="0"/>
          <w:numId w:val="10"/>
        </w:numPr>
        <w:bidi w:val="0"/>
        <w:ind w:right="0"/>
        <w:jc w:val="left"/>
        <w:rPr>
          <w:i w:val="1"/>
          <w:iCs w:val="1"/>
          <w:color w:val="c0504d"/>
          <w:rtl w:val="0"/>
          <w:lang w:val="en-US"/>
        </w:rPr>
      </w:pPr>
      <w:r>
        <w:rPr>
          <w:i w:val="1"/>
          <w:iCs w:val="1"/>
          <w:color w:val="c0504d"/>
          <w:u w:color="c0504d"/>
          <w:rtl w:val="0"/>
          <w:lang w:val="en-US"/>
        </w:rPr>
        <w:t>Artifact: is a component that reacts to the stimulus. It may be the whole system or some pieces of it</w:t>
      </w:r>
    </w:p>
    <w:p>
      <w:pPr>
        <w:pStyle w:val="Body"/>
        <w:numPr>
          <w:ilvl w:val="0"/>
          <w:numId w:val="10"/>
        </w:numPr>
        <w:bidi w:val="0"/>
        <w:ind w:right="0"/>
        <w:jc w:val="left"/>
        <w:rPr>
          <w:i w:val="1"/>
          <w:iCs w:val="1"/>
          <w:color w:val="c0504d"/>
          <w:rtl w:val="0"/>
          <w:lang w:val="en-US"/>
        </w:rPr>
      </w:pPr>
      <w:r>
        <w:rPr>
          <w:i w:val="1"/>
          <w:iCs w:val="1"/>
          <w:color w:val="c0504d"/>
          <w:u w:color="c0504d"/>
          <w:rtl w:val="0"/>
          <w:lang w:val="en-US"/>
        </w:rPr>
        <w:t>Response: the activity determined by the arrival of the stimulus</w:t>
      </w:r>
    </w:p>
    <w:p>
      <w:pPr>
        <w:pStyle w:val="Body"/>
        <w:numPr>
          <w:ilvl w:val="0"/>
          <w:numId w:val="10"/>
        </w:numPr>
        <w:bidi w:val="0"/>
        <w:ind w:right="0"/>
        <w:jc w:val="left"/>
        <w:rPr>
          <w:i w:val="1"/>
          <w:iCs w:val="1"/>
          <w:color w:val="c0504d"/>
          <w:rtl w:val="0"/>
          <w:lang w:val="en-US"/>
        </w:rPr>
      </w:pPr>
      <w:r>
        <w:rPr>
          <w:i w:val="1"/>
          <w:iCs w:val="1"/>
          <w:color w:val="c0504d"/>
          <w:u w:color="c0504d"/>
          <w:rtl w:val="0"/>
          <w:lang w:val="en-US"/>
        </w:rPr>
        <w:t>Response measure: the quantifiable indication of the response</w:t>
      </w:r>
    </w:p>
    <w:p>
      <w:pPr>
        <w:pStyle w:val="Body"/>
        <w:numPr>
          <w:ilvl w:val="0"/>
          <w:numId w:val="10"/>
        </w:numPr>
        <w:bidi w:val="0"/>
        <w:ind w:right="0"/>
        <w:jc w:val="left"/>
        <w:rPr>
          <w:i w:val="1"/>
          <w:iCs w:val="1"/>
          <w:color w:val="c0504d"/>
          <w:rtl w:val="0"/>
          <w:lang w:val="en-US"/>
        </w:rPr>
      </w:pPr>
      <w:r>
        <w:rPr>
          <w:i w:val="1"/>
          <w:iCs w:val="1"/>
          <w:color w:val="c0504d"/>
          <w:u w:color="c0504d"/>
          <w:rtl w:val="0"/>
          <w:lang w:val="en-US"/>
        </w:rPr>
        <w:t>Tactics</w:t>
      </w:r>
    </w:p>
    <w:p>
      <w:pPr>
        <w:pStyle w:val="Body"/>
        <w:ind w:firstLine="720"/>
        <w:rPr>
          <w:i w:val="1"/>
          <w:iCs w:val="1"/>
          <w:color w:val="c0504d"/>
          <w:u w:color="c0504d"/>
        </w:rPr>
      </w:pPr>
      <w:r>
        <w:rPr>
          <w:i w:val="1"/>
          <w:iCs w:val="1"/>
          <w:color w:val="c0504d"/>
          <w:u w:color="c0504d"/>
          <w:rtl w:val="0"/>
        </w:rPr>
        <w:t>]</w:t>
      </w:r>
    </w:p>
    <w:p>
      <w:pPr>
        <w:pStyle w:val="Heading 2"/>
        <w:numPr>
          <w:ilvl w:val="1"/>
          <w:numId w:val="8"/>
        </w:numPr>
        <w:bidi w:val="0"/>
        <w:ind w:right="0"/>
        <w:jc w:val="left"/>
        <w:rPr>
          <w:rFonts w:ascii="Times New Roman" w:cs="Times New Roman" w:hAnsi="Times New Roman" w:eastAsia="Times New Roman"/>
          <w:rtl w:val="0"/>
        </w:rPr>
      </w:pPr>
      <w:bookmarkStart w:name="_Toc2" w:id="5"/>
      <w:r>
        <w:rPr>
          <w:rFonts w:ascii="Times New Roman" w:hAnsi="Times New Roman"/>
          <w:rtl w:val="0"/>
          <w:lang w:val="en-US"/>
        </w:rPr>
        <w:t>Availability</w:t>
      </w:r>
      <w:bookmarkEnd w:id="5"/>
    </w:p>
    <w:p>
      <w:pPr>
        <w:pStyle w:val="List Paragraph"/>
        <w:numPr>
          <w:ilvl w:val="0"/>
          <w:numId w:val="12"/>
        </w:numPr>
        <w:bidi w:val="0"/>
        <w:ind w:right="0"/>
        <w:jc w:val="left"/>
        <w:rPr>
          <w:i w:val="1"/>
          <w:iCs w:val="1"/>
          <w:color w:val="c0504d"/>
          <w:sz w:val="22"/>
          <w:szCs w:val="22"/>
          <w:rtl w:val="0"/>
          <w:lang w:val="en-US"/>
        </w:rPr>
      </w:pPr>
      <w:r>
        <w:rPr>
          <w:i w:val="1"/>
          <w:iCs w:val="1"/>
          <w:color w:val="c0504d"/>
          <w:sz w:val="22"/>
          <w:szCs w:val="22"/>
          <w:u w:color="c0504d"/>
          <w:rtl w:val="0"/>
          <w:lang w:val="en-US"/>
        </w:rPr>
        <w:t>Availability is concerned with system failure and its associated consequences</w:t>
      </w:r>
    </w:p>
    <w:p>
      <w:pPr>
        <w:pStyle w:val="List Paragraph"/>
        <w:numPr>
          <w:ilvl w:val="0"/>
          <w:numId w:val="12"/>
        </w:numPr>
        <w:bidi w:val="0"/>
        <w:ind w:right="0"/>
        <w:jc w:val="left"/>
        <w:rPr>
          <w:i w:val="1"/>
          <w:iCs w:val="1"/>
          <w:color w:val="c0504d"/>
          <w:sz w:val="22"/>
          <w:szCs w:val="22"/>
          <w:rtl w:val="0"/>
          <w:lang w:val="en-US"/>
        </w:rPr>
      </w:pPr>
      <w:r>
        <w:rPr>
          <w:i w:val="1"/>
          <w:iCs w:val="1"/>
          <w:color w:val="c0504d"/>
          <w:sz w:val="22"/>
          <w:szCs w:val="22"/>
          <w:u w:color="c0504d"/>
          <w:rtl w:val="0"/>
          <w:lang w:val="en-US"/>
        </w:rPr>
        <w:t>Source of stimulus: internal, external to the system</w:t>
      </w:r>
    </w:p>
    <w:p>
      <w:pPr>
        <w:pStyle w:val="List Paragraph"/>
        <w:numPr>
          <w:ilvl w:val="0"/>
          <w:numId w:val="12"/>
        </w:numPr>
        <w:bidi w:val="0"/>
        <w:ind w:right="0"/>
        <w:jc w:val="left"/>
        <w:rPr>
          <w:i w:val="1"/>
          <w:iCs w:val="1"/>
          <w:color w:val="c0504d"/>
          <w:sz w:val="22"/>
          <w:szCs w:val="22"/>
          <w:rtl w:val="0"/>
          <w:lang w:val="en-US"/>
        </w:rPr>
      </w:pPr>
      <w:r>
        <w:rPr>
          <w:i w:val="1"/>
          <w:iCs w:val="1"/>
          <w:color w:val="c0504d"/>
          <w:sz w:val="22"/>
          <w:szCs w:val="22"/>
          <w:u w:color="c0504d"/>
          <w:rtl w:val="0"/>
          <w:lang w:val="en-US"/>
        </w:rPr>
        <w:t>Stimulus: crash, timing, unanticipated message</w:t>
      </w:r>
    </w:p>
    <w:p>
      <w:pPr>
        <w:pStyle w:val="List Paragraph"/>
        <w:numPr>
          <w:ilvl w:val="0"/>
          <w:numId w:val="12"/>
        </w:numPr>
        <w:bidi w:val="0"/>
        <w:ind w:right="0"/>
        <w:jc w:val="left"/>
        <w:rPr>
          <w:i w:val="1"/>
          <w:iCs w:val="1"/>
          <w:color w:val="c0504d"/>
          <w:sz w:val="22"/>
          <w:szCs w:val="22"/>
          <w:rtl w:val="0"/>
          <w:lang w:val="en-US"/>
        </w:rPr>
      </w:pPr>
      <w:r>
        <w:rPr>
          <w:i w:val="1"/>
          <w:iCs w:val="1"/>
          <w:color w:val="c0504d"/>
          <w:sz w:val="22"/>
          <w:szCs w:val="22"/>
          <w:u w:color="c0504d"/>
          <w:rtl w:val="0"/>
          <w:lang w:val="en-US"/>
        </w:rPr>
        <w:t>Environment: normal operation at run time, also at design time</w:t>
      </w:r>
    </w:p>
    <w:p>
      <w:pPr>
        <w:pStyle w:val="List Paragraph"/>
        <w:numPr>
          <w:ilvl w:val="0"/>
          <w:numId w:val="12"/>
        </w:numPr>
        <w:bidi w:val="0"/>
        <w:ind w:right="0"/>
        <w:jc w:val="left"/>
        <w:rPr>
          <w:i w:val="1"/>
          <w:iCs w:val="1"/>
          <w:color w:val="c0504d"/>
          <w:sz w:val="22"/>
          <w:szCs w:val="22"/>
          <w:rtl w:val="0"/>
          <w:lang w:val="en-US"/>
        </w:rPr>
      </w:pPr>
      <w:r>
        <w:rPr>
          <w:i w:val="1"/>
          <w:iCs w:val="1"/>
          <w:color w:val="c0504d"/>
          <w:sz w:val="22"/>
          <w:szCs w:val="22"/>
          <w:u w:color="c0504d"/>
          <w:rtl w:val="0"/>
          <w:lang w:val="en-US"/>
        </w:rPr>
        <w:t>Artifact: process, system</w:t>
      </w:r>
    </w:p>
    <w:p>
      <w:pPr>
        <w:pStyle w:val="List Paragraph"/>
        <w:numPr>
          <w:ilvl w:val="0"/>
          <w:numId w:val="12"/>
        </w:numPr>
        <w:bidi w:val="0"/>
        <w:ind w:right="0"/>
        <w:jc w:val="left"/>
        <w:rPr>
          <w:i w:val="1"/>
          <w:iCs w:val="1"/>
          <w:color w:val="c0504d"/>
          <w:sz w:val="22"/>
          <w:szCs w:val="22"/>
          <w:rtl w:val="0"/>
          <w:lang w:val="en-US"/>
        </w:rPr>
      </w:pPr>
      <w:r>
        <w:rPr>
          <w:i w:val="1"/>
          <w:iCs w:val="1"/>
          <w:color w:val="c0504d"/>
          <w:sz w:val="22"/>
          <w:szCs w:val="22"/>
          <w:u w:color="c0504d"/>
          <w:rtl w:val="0"/>
          <w:lang w:val="en-US"/>
        </w:rPr>
        <w:t>Response: deploy/notify modification, continue or not</w:t>
      </w:r>
    </w:p>
    <w:p>
      <w:pPr>
        <w:pStyle w:val="List Paragraph"/>
        <w:numPr>
          <w:ilvl w:val="0"/>
          <w:numId w:val="12"/>
        </w:numPr>
        <w:bidi w:val="0"/>
        <w:ind w:right="0"/>
        <w:jc w:val="left"/>
        <w:rPr>
          <w:i w:val="1"/>
          <w:iCs w:val="1"/>
          <w:color w:val="c0504d"/>
          <w:sz w:val="22"/>
          <w:szCs w:val="22"/>
          <w:rtl w:val="0"/>
          <w:lang w:val="en-US"/>
        </w:rPr>
      </w:pPr>
      <w:r>
        <w:rPr>
          <w:i w:val="1"/>
          <w:iCs w:val="1"/>
          <w:color w:val="c0504d"/>
          <w:sz w:val="22"/>
          <w:szCs w:val="22"/>
          <w:u w:color="c0504d"/>
          <w:rtl w:val="0"/>
          <w:lang w:val="en-US"/>
        </w:rPr>
        <w:t>Response measure: no downtime</w:t>
      </w:r>
    </w:p>
    <w:p>
      <w:pPr>
        <w:pStyle w:val="Body"/>
      </w:pPr>
    </w:p>
    <w:p>
      <w:pPr>
        <w:pStyle w:val="Heading 2"/>
        <w:numPr>
          <w:ilvl w:val="1"/>
          <w:numId w:val="13"/>
        </w:numPr>
        <w:bidi w:val="0"/>
        <w:ind w:right="0"/>
        <w:jc w:val="left"/>
        <w:rPr>
          <w:rFonts w:ascii="Times New Roman" w:cs="Times New Roman" w:hAnsi="Times New Roman" w:eastAsia="Times New Roman"/>
          <w:rtl w:val="0"/>
        </w:rPr>
      </w:pPr>
      <w:bookmarkStart w:name="_Toc3" w:id="6"/>
      <w:r>
        <w:rPr>
          <w:rFonts w:ascii="Times New Roman" w:hAnsi="Times New Roman"/>
          <w:rtl w:val="0"/>
          <w:lang w:val="en-US"/>
        </w:rPr>
        <w:t>Performance</w:t>
      </w:r>
      <w:bookmarkEnd w:id="6"/>
    </w:p>
    <w:p>
      <w:pPr>
        <w:pStyle w:val="List Paragraph"/>
        <w:numPr>
          <w:ilvl w:val="0"/>
          <w:numId w:val="15"/>
        </w:numPr>
        <w:bidi w:val="0"/>
        <w:ind w:right="0"/>
        <w:jc w:val="left"/>
        <w:rPr>
          <w:i w:val="1"/>
          <w:iCs w:val="1"/>
          <w:color w:val="c0504d"/>
          <w:sz w:val="22"/>
          <w:szCs w:val="22"/>
          <w:rtl w:val="0"/>
          <w:lang w:val="en-US"/>
        </w:rPr>
      </w:pPr>
      <w:r>
        <w:rPr>
          <w:i w:val="1"/>
          <w:iCs w:val="1"/>
          <w:color w:val="c0504d"/>
          <w:sz w:val="22"/>
          <w:szCs w:val="22"/>
          <w:u w:color="c0504d"/>
          <w:rtl w:val="0"/>
          <w:lang w:val="en-US"/>
        </w:rPr>
        <w:t>Performance refers to timing, when events like interrupts, messages, requests from users occur and the system must respond to them</w:t>
      </w:r>
    </w:p>
    <w:p>
      <w:pPr>
        <w:pStyle w:val="List Paragraph"/>
        <w:numPr>
          <w:ilvl w:val="0"/>
          <w:numId w:val="15"/>
        </w:numPr>
        <w:bidi w:val="0"/>
        <w:ind w:right="0"/>
        <w:jc w:val="left"/>
        <w:rPr>
          <w:i w:val="1"/>
          <w:iCs w:val="1"/>
          <w:color w:val="c0504d"/>
          <w:sz w:val="22"/>
          <w:szCs w:val="22"/>
          <w:rtl w:val="0"/>
          <w:lang w:val="en-US"/>
        </w:rPr>
      </w:pPr>
      <w:r>
        <w:rPr>
          <w:i w:val="1"/>
          <w:iCs w:val="1"/>
          <w:color w:val="c0504d"/>
          <w:sz w:val="22"/>
          <w:szCs w:val="22"/>
          <w:u w:color="c0504d"/>
          <w:rtl w:val="0"/>
          <w:lang w:val="en-US"/>
        </w:rPr>
        <w:t>Source of stimulus: independent sources, users</w:t>
      </w:r>
    </w:p>
    <w:p>
      <w:pPr>
        <w:pStyle w:val="List Paragraph"/>
        <w:numPr>
          <w:ilvl w:val="0"/>
          <w:numId w:val="15"/>
        </w:numPr>
        <w:bidi w:val="0"/>
        <w:ind w:right="0"/>
        <w:jc w:val="left"/>
        <w:rPr>
          <w:i w:val="1"/>
          <w:iCs w:val="1"/>
          <w:color w:val="c0504d"/>
          <w:sz w:val="22"/>
          <w:szCs w:val="22"/>
          <w:rtl w:val="0"/>
          <w:lang w:val="en-US"/>
        </w:rPr>
      </w:pPr>
      <w:r>
        <w:rPr>
          <w:i w:val="1"/>
          <w:iCs w:val="1"/>
          <w:color w:val="c0504d"/>
          <w:sz w:val="22"/>
          <w:szCs w:val="22"/>
          <w:u w:color="c0504d"/>
          <w:rtl w:val="0"/>
          <w:lang w:val="en-US"/>
        </w:rPr>
        <w:t>Stimulus: initiate transactions</w:t>
      </w:r>
    </w:p>
    <w:p>
      <w:pPr>
        <w:pStyle w:val="List Paragraph"/>
        <w:numPr>
          <w:ilvl w:val="0"/>
          <w:numId w:val="15"/>
        </w:numPr>
        <w:bidi w:val="0"/>
        <w:ind w:right="0"/>
        <w:jc w:val="left"/>
        <w:rPr>
          <w:i w:val="1"/>
          <w:iCs w:val="1"/>
          <w:color w:val="c0504d"/>
          <w:sz w:val="22"/>
          <w:szCs w:val="22"/>
          <w:rtl w:val="0"/>
          <w:lang w:val="en-US"/>
        </w:rPr>
      </w:pPr>
      <w:r>
        <w:rPr>
          <w:i w:val="1"/>
          <w:iCs w:val="1"/>
          <w:color w:val="c0504d"/>
          <w:sz w:val="22"/>
          <w:szCs w:val="22"/>
          <w:u w:color="c0504d"/>
          <w:rtl w:val="0"/>
          <w:lang w:val="en-US"/>
        </w:rPr>
        <w:t>Environment: under normal operations</w:t>
      </w:r>
    </w:p>
    <w:p>
      <w:pPr>
        <w:pStyle w:val="List Paragraph"/>
        <w:numPr>
          <w:ilvl w:val="0"/>
          <w:numId w:val="15"/>
        </w:numPr>
        <w:bidi w:val="0"/>
        <w:ind w:right="0"/>
        <w:jc w:val="left"/>
        <w:rPr>
          <w:i w:val="1"/>
          <w:iCs w:val="1"/>
          <w:color w:val="c0504d"/>
          <w:sz w:val="22"/>
          <w:szCs w:val="22"/>
          <w:rtl w:val="0"/>
          <w:lang w:val="en-US"/>
        </w:rPr>
      </w:pPr>
      <w:r>
        <w:rPr>
          <w:i w:val="1"/>
          <w:iCs w:val="1"/>
          <w:color w:val="c0504d"/>
          <w:sz w:val="22"/>
          <w:szCs w:val="22"/>
          <w:u w:color="c0504d"/>
          <w:rtl w:val="0"/>
          <w:lang w:val="en-US"/>
        </w:rPr>
        <w:t>Artifact: system</w:t>
      </w:r>
    </w:p>
    <w:p>
      <w:pPr>
        <w:pStyle w:val="List Paragraph"/>
        <w:numPr>
          <w:ilvl w:val="0"/>
          <w:numId w:val="15"/>
        </w:numPr>
        <w:bidi w:val="0"/>
        <w:ind w:right="0"/>
        <w:jc w:val="left"/>
        <w:rPr>
          <w:i w:val="1"/>
          <w:iCs w:val="1"/>
          <w:color w:val="c0504d"/>
          <w:sz w:val="22"/>
          <w:szCs w:val="22"/>
          <w:rtl w:val="0"/>
          <w:lang w:val="en-US"/>
        </w:rPr>
      </w:pPr>
      <w:r>
        <w:rPr>
          <w:i w:val="1"/>
          <w:iCs w:val="1"/>
          <w:color w:val="c0504d"/>
          <w:sz w:val="22"/>
          <w:szCs w:val="22"/>
          <w:u w:color="c0504d"/>
          <w:rtl w:val="0"/>
          <w:lang w:val="en-US"/>
        </w:rPr>
        <w:t>Response: transactions are processed</w:t>
      </w:r>
    </w:p>
    <w:p>
      <w:pPr>
        <w:pStyle w:val="List Paragraph"/>
        <w:numPr>
          <w:ilvl w:val="0"/>
          <w:numId w:val="15"/>
        </w:numPr>
        <w:bidi w:val="0"/>
        <w:ind w:right="0"/>
        <w:jc w:val="left"/>
        <w:rPr>
          <w:i w:val="1"/>
          <w:iCs w:val="1"/>
          <w:color w:val="c0504d"/>
          <w:sz w:val="22"/>
          <w:szCs w:val="22"/>
          <w:rtl w:val="0"/>
          <w:lang w:val="en-US"/>
        </w:rPr>
      </w:pPr>
      <w:r>
        <w:rPr>
          <w:i w:val="1"/>
          <w:iCs w:val="1"/>
          <w:color w:val="c0504d"/>
          <w:sz w:val="22"/>
          <w:szCs w:val="22"/>
          <w:u w:color="c0504d"/>
          <w:rtl w:val="0"/>
          <w:lang w:val="en-US"/>
        </w:rPr>
        <w:t>Response measure: with average latency</w:t>
      </w:r>
    </w:p>
    <w:p>
      <w:pPr>
        <w:pStyle w:val="Body"/>
      </w:pPr>
    </w:p>
    <w:p>
      <w:pPr>
        <w:pStyle w:val="Heading 2"/>
        <w:numPr>
          <w:ilvl w:val="1"/>
          <w:numId w:val="16"/>
        </w:numPr>
        <w:bidi w:val="0"/>
        <w:ind w:right="0"/>
        <w:jc w:val="left"/>
        <w:rPr>
          <w:rFonts w:ascii="Times New Roman" w:cs="Times New Roman" w:hAnsi="Times New Roman" w:eastAsia="Times New Roman"/>
          <w:rtl w:val="0"/>
        </w:rPr>
      </w:pPr>
      <w:bookmarkStart w:name="_Toc4" w:id="7"/>
      <w:r>
        <w:rPr>
          <w:rFonts w:ascii="Times New Roman" w:hAnsi="Times New Roman"/>
          <w:rtl w:val="0"/>
          <w:lang w:val="en-US"/>
        </w:rPr>
        <w:t>Security</w:t>
      </w:r>
      <w:bookmarkEnd w:id="7"/>
    </w:p>
    <w:p>
      <w:pPr>
        <w:pStyle w:val="List Paragraph"/>
        <w:numPr>
          <w:ilvl w:val="0"/>
          <w:numId w:val="18"/>
        </w:numPr>
        <w:bidi w:val="0"/>
        <w:ind w:right="0"/>
        <w:jc w:val="left"/>
        <w:rPr>
          <w:i w:val="1"/>
          <w:iCs w:val="1"/>
          <w:color w:val="c0504d"/>
          <w:sz w:val="22"/>
          <w:szCs w:val="22"/>
          <w:rtl w:val="0"/>
          <w:lang w:val="en-US"/>
        </w:rPr>
      </w:pPr>
      <w:r>
        <w:rPr>
          <w:i w:val="1"/>
          <w:iCs w:val="1"/>
          <w:color w:val="c0504d"/>
          <w:sz w:val="22"/>
          <w:szCs w:val="22"/>
          <w:u w:color="c0504d"/>
          <w:rtl w:val="0"/>
          <w:lang w:val="en-US"/>
        </w:rPr>
        <w:t>Security is a measure of the system</w:t>
      </w:r>
      <w:r>
        <w:rPr>
          <w:i w:val="1"/>
          <w:iCs w:val="1"/>
          <w:color w:val="c0504d"/>
          <w:sz w:val="22"/>
          <w:szCs w:val="22"/>
          <w:u w:color="c0504d"/>
          <w:rtl w:val="0"/>
          <w:lang w:val="en-US"/>
        </w:rPr>
        <w:t>’</w:t>
      </w:r>
      <w:r>
        <w:rPr>
          <w:i w:val="1"/>
          <w:iCs w:val="1"/>
          <w:color w:val="c0504d"/>
          <w:sz w:val="22"/>
          <w:szCs w:val="22"/>
          <w:u w:color="c0504d"/>
          <w:rtl w:val="0"/>
          <w:lang w:val="en-US"/>
        </w:rPr>
        <w:t>s ability to resist unauthorized usage while still providing its services to legitimate users</w:t>
      </w:r>
    </w:p>
    <w:p>
      <w:pPr>
        <w:pStyle w:val="List Paragraph"/>
        <w:numPr>
          <w:ilvl w:val="0"/>
          <w:numId w:val="18"/>
        </w:numPr>
        <w:bidi w:val="0"/>
        <w:ind w:right="0"/>
        <w:jc w:val="left"/>
        <w:rPr>
          <w:i w:val="1"/>
          <w:iCs w:val="1"/>
          <w:color w:val="c0504d"/>
          <w:sz w:val="22"/>
          <w:szCs w:val="22"/>
          <w:rtl w:val="0"/>
          <w:lang w:val="en-US"/>
        </w:rPr>
      </w:pPr>
      <w:r>
        <w:rPr>
          <w:i w:val="1"/>
          <w:iCs w:val="1"/>
          <w:color w:val="c0504d"/>
          <w:sz w:val="22"/>
          <w:szCs w:val="22"/>
          <w:u w:color="c0504d"/>
          <w:rtl w:val="0"/>
          <w:lang w:val="en-US"/>
        </w:rPr>
        <w:t>Source of stimulus: correctly identified individual</w:t>
      </w:r>
    </w:p>
    <w:p>
      <w:pPr>
        <w:pStyle w:val="List Paragraph"/>
        <w:numPr>
          <w:ilvl w:val="0"/>
          <w:numId w:val="18"/>
        </w:numPr>
        <w:bidi w:val="0"/>
        <w:ind w:right="0"/>
        <w:jc w:val="left"/>
        <w:rPr>
          <w:i w:val="1"/>
          <w:iCs w:val="1"/>
          <w:color w:val="c0504d"/>
          <w:sz w:val="22"/>
          <w:szCs w:val="22"/>
          <w:rtl w:val="0"/>
          <w:lang w:val="en-US"/>
        </w:rPr>
      </w:pPr>
      <w:r>
        <w:rPr>
          <w:i w:val="1"/>
          <w:iCs w:val="1"/>
          <w:color w:val="c0504d"/>
          <w:sz w:val="22"/>
          <w:szCs w:val="22"/>
          <w:u w:color="c0504d"/>
          <w:rtl w:val="0"/>
          <w:lang w:val="en-US"/>
        </w:rPr>
        <w:t>Stimulus: tries to modify information</w:t>
      </w:r>
    </w:p>
    <w:p>
      <w:pPr>
        <w:pStyle w:val="List Paragraph"/>
        <w:numPr>
          <w:ilvl w:val="0"/>
          <w:numId w:val="18"/>
        </w:numPr>
        <w:bidi w:val="0"/>
        <w:ind w:right="0"/>
        <w:jc w:val="left"/>
        <w:rPr>
          <w:i w:val="1"/>
          <w:iCs w:val="1"/>
          <w:color w:val="c0504d"/>
          <w:sz w:val="22"/>
          <w:szCs w:val="22"/>
          <w:rtl w:val="0"/>
          <w:lang w:val="en-US"/>
        </w:rPr>
      </w:pPr>
      <w:r>
        <w:rPr>
          <w:i w:val="1"/>
          <w:iCs w:val="1"/>
          <w:color w:val="c0504d"/>
          <w:sz w:val="22"/>
          <w:szCs w:val="22"/>
          <w:u w:color="c0504d"/>
          <w:rtl w:val="0"/>
          <w:lang w:val="en-US"/>
        </w:rPr>
        <w:t>Environment: under normal operations</w:t>
      </w:r>
    </w:p>
    <w:p>
      <w:pPr>
        <w:pStyle w:val="List Paragraph"/>
        <w:numPr>
          <w:ilvl w:val="0"/>
          <w:numId w:val="18"/>
        </w:numPr>
        <w:bidi w:val="0"/>
        <w:ind w:right="0"/>
        <w:jc w:val="left"/>
        <w:rPr>
          <w:i w:val="1"/>
          <w:iCs w:val="1"/>
          <w:color w:val="c0504d"/>
          <w:sz w:val="22"/>
          <w:szCs w:val="22"/>
          <w:rtl w:val="0"/>
          <w:lang w:val="en-US"/>
        </w:rPr>
      </w:pPr>
      <w:r>
        <w:rPr>
          <w:i w:val="1"/>
          <w:iCs w:val="1"/>
          <w:color w:val="c0504d"/>
          <w:sz w:val="22"/>
          <w:szCs w:val="22"/>
          <w:u w:color="c0504d"/>
          <w:rtl w:val="0"/>
          <w:lang w:val="en-US"/>
        </w:rPr>
        <w:t>Artifact: data within the system</w:t>
      </w:r>
    </w:p>
    <w:p>
      <w:pPr>
        <w:pStyle w:val="List Paragraph"/>
        <w:numPr>
          <w:ilvl w:val="0"/>
          <w:numId w:val="18"/>
        </w:numPr>
        <w:bidi w:val="0"/>
        <w:ind w:right="0"/>
        <w:jc w:val="left"/>
        <w:rPr>
          <w:i w:val="1"/>
          <w:iCs w:val="1"/>
          <w:color w:val="c0504d"/>
          <w:sz w:val="22"/>
          <w:szCs w:val="22"/>
          <w:rtl w:val="0"/>
          <w:lang w:val="en-US"/>
        </w:rPr>
      </w:pPr>
      <w:r>
        <w:rPr>
          <w:i w:val="1"/>
          <w:iCs w:val="1"/>
          <w:color w:val="c0504d"/>
          <w:sz w:val="22"/>
          <w:szCs w:val="22"/>
          <w:u w:color="c0504d"/>
          <w:rtl w:val="0"/>
          <w:lang w:val="en-US"/>
        </w:rPr>
        <w:t xml:space="preserve">Response: system maintains audit trail, blocks the access </w:t>
      </w:r>
    </w:p>
    <w:p>
      <w:pPr>
        <w:pStyle w:val="List Paragraph"/>
        <w:numPr>
          <w:ilvl w:val="0"/>
          <w:numId w:val="18"/>
        </w:numPr>
        <w:bidi w:val="0"/>
        <w:ind w:right="0"/>
        <w:jc w:val="left"/>
        <w:rPr>
          <w:i w:val="1"/>
          <w:iCs w:val="1"/>
          <w:color w:val="c0504d"/>
          <w:sz w:val="22"/>
          <w:szCs w:val="22"/>
          <w:rtl w:val="0"/>
          <w:lang w:val="en-US"/>
        </w:rPr>
      </w:pPr>
      <w:r>
        <w:rPr>
          <w:i w:val="1"/>
          <w:iCs w:val="1"/>
          <w:color w:val="c0504d"/>
          <w:sz w:val="22"/>
          <w:szCs w:val="22"/>
          <w:u w:color="c0504d"/>
          <w:rtl w:val="0"/>
          <w:lang w:val="en-US"/>
        </w:rPr>
        <w:t>Response measure: correct data is restored within a day</w:t>
      </w:r>
    </w:p>
    <w:p>
      <w:pPr>
        <w:pStyle w:val="Body"/>
      </w:pPr>
    </w:p>
    <w:p>
      <w:pPr>
        <w:pStyle w:val="Heading 2"/>
        <w:numPr>
          <w:ilvl w:val="1"/>
          <w:numId w:val="19"/>
        </w:numPr>
        <w:bidi w:val="0"/>
        <w:ind w:right="0"/>
        <w:jc w:val="left"/>
        <w:rPr>
          <w:rFonts w:ascii="Times New Roman" w:cs="Times New Roman" w:hAnsi="Times New Roman" w:eastAsia="Times New Roman"/>
          <w:rtl w:val="0"/>
        </w:rPr>
      </w:pPr>
      <w:bookmarkStart w:name="_Toc5" w:id="8"/>
      <w:r>
        <w:rPr>
          <w:rFonts w:ascii="Times New Roman" w:hAnsi="Times New Roman"/>
          <w:rtl w:val="0"/>
          <w:lang w:val="en-US"/>
        </w:rPr>
        <w:t>Testability</w:t>
      </w:r>
      <w:bookmarkEnd w:id="8"/>
    </w:p>
    <w:p>
      <w:pPr>
        <w:pStyle w:val="List Paragraph"/>
        <w:numPr>
          <w:ilvl w:val="0"/>
          <w:numId w:val="21"/>
        </w:numPr>
        <w:bidi w:val="0"/>
        <w:ind w:right="0"/>
        <w:jc w:val="left"/>
        <w:rPr>
          <w:i w:val="1"/>
          <w:iCs w:val="1"/>
          <w:color w:val="c0504d"/>
          <w:sz w:val="22"/>
          <w:szCs w:val="22"/>
          <w:rtl w:val="0"/>
          <w:lang w:val="en-US"/>
        </w:rPr>
      </w:pPr>
      <w:r>
        <w:rPr>
          <w:i w:val="1"/>
          <w:iCs w:val="1"/>
          <w:color w:val="c0504d"/>
          <w:sz w:val="22"/>
          <w:szCs w:val="22"/>
          <w:u w:color="c0504d"/>
          <w:rtl w:val="0"/>
          <w:lang w:val="en-US"/>
        </w:rPr>
        <w:t>Testability refers to the ease with which software can be made to demonstrate its faults through testing</w:t>
      </w:r>
    </w:p>
    <w:p>
      <w:pPr>
        <w:pStyle w:val="List Paragraph"/>
        <w:numPr>
          <w:ilvl w:val="0"/>
          <w:numId w:val="21"/>
        </w:numPr>
        <w:bidi w:val="0"/>
        <w:ind w:right="0"/>
        <w:jc w:val="left"/>
        <w:rPr>
          <w:i w:val="1"/>
          <w:iCs w:val="1"/>
          <w:color w:val="c0504d"/>
          <w:sz w:val="22"/>
          <w:szCs w:val="22"/>
          <w:rtl w:val="0"/>
          <w:lang w:val="en-US"/>
        </w:rPr>
      </w:pPr>
      <w:r>
        <w:rPr>
          <w:i w:val="1"/>
          <w:iCs w:val="1"/>
          <w:color w:val="c0504d"/>
          <w:sz w:val="22"/>
          <w:szCs w:val="22"/>
          <w:u w:color="c0504d"/>
          <w:rtl w:val="0"/>
          <w:lang w:val="en-US"/>
        </w:rPr>
        <w:t>Source of stimulus: unit tester/developer</w:t>
      </w:r>
    </w:p>
    <w:p>
      <w:pPr>
        <w:pStyle w:val="List Paragraph"/>
        <w:numPr>
          <w:ilvl w:val="0"/>
          <w:numId w:val="21"/>
        </w:numPr>
        <w:bidi w:val="0"/>
        <w:ind w:right="0"/>
        <w:jc w:val="left"/>
        <w:rPr>
          <w:i w:val="1"/>
          <w:iCs w:val="1"/>
          <w:color w:val="c0504d"/>
          <w:sz w:val="22"/>
          <w:szCs w:val="22"/>
          <w:rtl w:val="0"/>
          <w:lang w:val="en-US"/>
        </w:rPr>
      </w:pPr>
      <w:r>
        <w:rPr>
          <w:i w:val="1"/>
          <w:iCs w:val="1"/>
          <w:color w:val="c0504d"/>
          <w:sz w:val="22"/>
          <w:szCs w:val="22"/>
          <w:u w:color="c0504d"/>
          <w:rtl w:val="0"/>
          <w:lang w:val="en-US"/>
        </w:rPr>
        <w:t>Stimulus: performs unit test</w:t>
      </w:r>
    </w:p>
    <w:p>
      <w:pPr>
        <w:pStyle w:val="List Paragraph"/>
        <w:numPr>
          <w:ilvl w:val="0"/>
          <w:numId w:val="21"/>
        </w:numPr>
        <w:bidi w:val="0"/>
        <w:ind w:right="0"/>
        <w:jc w:val="left"/>
        <w:rPr>
          <w:i w:val="1"/>
          <w:iCs w:val="1"/>
          <w:color w:val="c0504d"/>
          <w:sz w:val="22"/>
          <w:szCs w:val="22"/>
          <w:rtl w:val="0"/>
          <w:lang w:val="en-US"/>
        </w:rPr>
      </w:pPr>
      <w:r>
        <w:rPr>
          <w:i w:val="1"/>
          <w:iCs w:val="1"/>
          <w:color w:val="c0504d"/>
          <w:sz w:val="22"/>
          <w:szCs w:val="22"/>
          <w:u w:color="c0504d"/>
          <w:rtl w:val="0"/>
          <w:lang w:val="en-US"/>
        </w:rPr>
        <w:t>Environment: at the completion of a component</w:t>
      </w:r>
    </w:p>
    <w:p>
      <w:pPr>
        <w:pStyle w:val="List Paragraph"/>
        <w:numPr>
          <w:ilvl w:val="0"/>
          <w:numId w:val="21"/>
        </w:numPr>
        <w:bidi w:val="0"/>
        <w:ind w:right="0"/>
        <w:jc w:val="left"/>
        <w:rPr>
          <w:i w:val="1"/>
          <w:iCs w:val="1"/>
          <w:color w:val="c0504d"/>
          <w:sz w:val="22"/>
          <w:szCs w:val="22"/>
          <w:rtl w:val="0"/>
          <w:lang w:val="en-US"/>
        </w:rPr>
      </w:pPr>
      <w:r>
        <w:rPr>
          <w:i w:val="1"/>
          <w:iCs w:val="1"/>
          <w:color w:val="c0504d"/>
          <w:sz w:val="22"/>
          <w:szCs w:val="22"/>
          <w:u w:color="c0504d"/>
          <w:rtl w:val="0"/>
          <w:lang w:val="en-US"/>
        </w:rPr>
        <w:t>Artifact: component of the system</w:t>
      </w:r>
    </w:p>
    <w:p>
      <w:pPr>
        <w:pStyle w:val="List Paragraph"/>
        <w:numPr>
          <w:ilvl w:val="0"/>
          <w:numId w:val="21"/>
        </w:numPr>
        <w:bidi w:val="0"/>
        <w:ind w:right="0"/>
        <w:jc w:val="left"/>
        <w:rPr>
          <w:i w:val="1"/>
          <w:iCs w:val="1"/>
          <w:color w:val="c0504d"/>
          <w:sz w:val="22"/>
          <w:szCs w:val="22"/>
          <w:rtl w:val="0"/>
          <w:lang w:val="en-US"/>
        </w:rPr>
      </w:pPr>
      <w:r>
        <w:rPr>
          <w:i w:val="1"/>
          <w:iCs w:val="1"/>
          <w:color w:val="c0504d"/>
          <w:sz w:val="22"/>
          <w:szCs w:val="22"/>
          <w:u w:color="c0504d"/>
          <w:rtl w:val="0"/>
          <w:lang w:val="en-US"/>
        </w:rPr>
        <w:t>Response: component has interface for controlling behavior and output of the component is observable</w:t>
      </w:r>
    </w:p>
    <w:p>
      <w:pPr>
        <w:pStyle w:val="List Paragraph"/>
        <w:numPr>
          <w:ilvl w:val="0"/>
          <w:numId w:val="21"/>
        </w:numPr>
        <w:bidi w:val="0"/>
        <w:ind w:right="0"/>
        <w:jc w:val="left"/>
        <w:rPr>
          <w:i w:val="1"/>
          <w:iCs w:val="1"/>
          <w:color w:val="c0504d"/>
          <w:sz w:val="22"/>
          <w:szCs w:val="22"/>
          <w:rtl w:val="0"/>
          <w:lang w:val="en-US"/>
        </w:rPr>
      </w:pPr>
      <w:r>
        <w:rPr>
          <w:i w:val="1"/>
          <w:iCs w:val="1"/>
          <w:color w:val="c0504d"/>
          <w:sz w:val="22"/>
          <w:szCs w:val="22"/>
          <w:u w:color="c0504d"/>
          <w:rtl w:val="0"/>
          <w:lang w:val="en-US"/>
        </w:rPr>
        <w:t>Response measure: path coverage of a specific percentage is achieved</w:t>
      </w:r>
    </w:p>
    <w:p>
      <w:pPr>
        <w:pStyle w:val="Body"/>
        <w:rPr>
          <w:sz w:val="22"/>
          <w:szCs w:val="22"/>
          <w:lang w:val="en-US"/>
        </w:rPr>
      </w:pPr>
    </w:p>
    <w:p>
      <w:pPr>
        <w:pStyle w:val="Heading 2"/>
        <w:numPr>
          <w:ilvl w:val="1"/>
          <w:numId w:val="22"/>
        </w:numPr>
        <w:bidi w:val="0"/>
        <w:ind w:right="0"/>
        <w:jc w:val="left"/>
        <w:rPr>
          <w:rFonts w:ascii="Times New Roman" w:cs="Times New Roman" w:hAnsi="Times New Roman" w:eastAsia="Times New Roman"/>
          <w:rtl w:val="0"/>
        </w:rPr>
      </w:pPr>
      <w:bookmarkStart w:name="_Toc6" w:id="9"/>
      <w:r>
        <w:rPr>
          <w:rFonts w:ascii="Times New Roman" w:hAnsi="Times New Roman"/>
          <w:rtl w:val="0"/>
          <w:lang w:val="en-US"/>
        </w:rPr>
        <w:t>Usability</w:t>
      </w:r>
      <w:bookmarkEnd w:id="9"/>
    </w:p>
    <w:p>
      <w:pPr>
        <w:pStyle w:val="List Paragraph"/>
        <w:numPr>
          <w:ilvl w:val="0"/>
          <w:numId w:val="24"/>
        </w:numPr>
        <w:bidi w:val="0"/>
        <w:ind w:right="0"/>
        <w:jc w:val="left"/>
        <w:rPr>
          <w:i w:val="1"/>
          <w:iCs w:val="1"/>
          <w:color w:val="c0504d"/>
          <w:sz w:val="22"/>
          <w:szCs w:val="22"/>
          <w:rtl w:val="0"/>
          <w:lang w:val="en-US"/>
        </w:rPr>
      </w:pPr>
      <w:r>
        <w:rPr>
          <w:i w:val="1"/>
          <w:iCs w:val="1"/>
          <w:color w:val="c0504d"/>
          <w:sz w:val="22"/>
          <w:szCs w:val="22"/>
          <w:u w:color="c0504d"/>
          <w:rtl w:val="0"/>
          <w:lang w:val="en-US"/>
        </w:rPr>
        <w:t>Usability refers to how easy is for the user to accomplish a desired task and the kind of user support the system provides</w:t>
      </w:r>
    </w:p>
    <w:p>
      <w:pPr>
        <w:pStyle w:val="List Paragraph"/>
        <w:numPr>
          <w:ilvl w:val="0"/>
          <w:numId w:val="24"/>
        </w:numPr>
        <w:bidi w:val="0"/>
        <w:ind w:right="0"/>
        <w:jc w:val="left"/>
        <w:rPr>
          <w:i w:val="1"/>
          <w:iCs w:val="1"/>
          <w:color w:val="c0504d"/>
          <w:sz w:val="22"/>
          <w:szCs w:val="22"/>
          <w:rtl w:val="0"/>
          <w:lang w:val="en-US"/>
        </w:rPr>
      </w:pPr>
      <w:r>
        <w:rPr>
          <w:i w:val="1"/>
          <w:iCs w:val="1"/>
          <w:color w:val="c0504d"/>
          <w:sz w:val="22"/>
          <w:szCs w:val="22"/>
          <w:u w:color="c0504d"/>
          <w:rtl w:val="0"/>
          <w:lang w:val="en-US"/>
        </w:rPr>
        <w:t>Source of stimulus: users</w:t>
      </w:r>
    </w:p>
    <w:p>
      <w:pPr>
        <w:pStyle w:val="List Paragraph"/>
        <w:numPr>
          <w:ilvl w:val="0"/>
          <w:numId w:val="24"/>
        </w:numPr>
        <w:bidi w:val="0"/>
        <w:ind w:right="0"/>
        <w:jc w:val="left"/>
        <w:rPr>
          <w:i w:val="1"/>
          <w:iCs w:val="1"/>
          <w:color w:val="c0504d"/>
          <w:sz w:val="22"/>
          <w:szCs w:val="22"/>
          <w:rtl w:val="0"/>
          <w:lang w:val="en-US"/>
        </w:rPr>
      </w:pPr>
      <w:r>
        <w:rPr>
          <w:i w:val="1"/>
          <w:iCs w:val="1"/>
          <w:color w:val="c0504d"/>
          <w:sz w:val="22"/>
          <w:szCs w:val="22"/>
          <w:u w:color="c0504d"/>
          <w:rtl w:val="0"/>
          <w:lang w:val="en-US"/>
        </w:rPr>
        <w:t>Stimulus: minimize impact of errors</w:t>
      </w:r>
    </w:p>
    <w:p>
      <w:pPr>
        <w:pStyle w:val="List Paragraph"/>
        <w:numPr>
          <w:ilvl w:val="0"/>
          <w:numId w:val="24"/>
        </w:numPr>
        <w:bidi w:val="0"/>
        <w:ind w:right="0"/>
        <w:jc w:val="left"/>
        <w:rPr>
          <w:i w:val="1"/>
          <w:iCs w:val="1"/>
          <w:color w:val="c0504d"/>
          <w:sz w:val="22"/>
          <w:szCs w:val="22"/>
          <w:rtl w:val="0"/>
          <w:lang w:val="en-US"/>
        </w:rPr>
      </w:pPr>
      <w:r>
        <w:rPr>
          <w:i w:val="1"/>
          <w:iCs w:val="1"/>
          <w:color w:val="c0504d"/>
          <w:sz w:val="22"/>
          <w:szCs w:val="22"/>
          <w:u w:color="c0504d"/>
          <w:rtl w:val="0"/>
          <w:lang w:val="en-US"/>
        </w:rPr>
        <w:t>Environment: at runtime</w:t>
      </w:r>
    </w:p>
    <w:p>
      <w:pPr>
        <w:pStyle w:val="List Paragraph"/>
        <w:numPr>
          <w:ilvl w:val="0"/>
          <w:numId w:val="24"/>
        </w:numPr>
        <w:bidi w:val="0"/>
        <w:ind w:right="0"/>
        <w:jc w:val="left"/>
        <w:rPr>
          <w:i w:val="1"/>
          <w:iCs w:val="1"/>
          <w:color w:val="c0504d"/>
          <w:sz w:val="22"/>
          <w:szCs w:val="22"/>
          <w:rtl w:val="0"/>
          <w:lang w:val="en-US"/>
        </w:rPr>
      </w:pPr>
      <w:r>
        <w:rPr>
          <w:i w:val="1"/>
          <w:iCs w:val="1"/>
          <w:color w:val="c0504d"/>
          <w:sz w:val="22"/>
          <w:szCs w:val="22"/>
          <w:u w:color="c0504d"/>
          <w:rtl w:val="0"/>
          <w:lang w:val="en-US"/>
        </w:rPr>
        <w:t>Artifact: system</w:t>
      </w:r>
    </w:p>
    <w:p>
      <w:pPr>
        <w:pStyle w:val="List Paragraph"/>
        <w:numPr>
          <w:ilvl w:val="0"/>
          <w:numId w:val="24"/>
        </w:numPr>
        <w:bidi w:val="0"/>
        <w:ind w:right="0"/>
        <w:jc w:val="left"/>
        <w:rPr>
          <w:i w:val="1"/>
          <w:iCs w:val="1"/>
          <w:color w:val="c0504d"/>
          <w:sz w:val="22"/>
          <w:szCs w:val="22"/>
          <w:rtl w:val="0"/>
          <w:lang w:val="en-US"/>
        </w:rPr>
      </w:pPr>
      <w:r>
        <w:rPr>
          <w:i w:val="1"/>
          <w:iCs w:val="1"/>
          <w:color w:val="c0504d"/>
          <w:sz w:val="22"/>
          <w:szCs w:val="22"/>
          <w:u w:color="c0504d"/>
          <w:rtl w:val="0"/>
          <w:lang w:val="en-US"/>
        </w:rPr>
        <w:t>Response: wishes to cancel the current operations</w:t>
      </w:r>
    </w:p>
    <w:p>
      <w:pPr>
        <w:pStyle w:val="List Paragraph"/>
        <w:numPr>
          <w:ilvl w:val="0"/>
          <w:numId w:val="24"/>
        </w:numPr>
        <w:bidi w:val="0"/>
        <w:ind w:right="0"/>
        <w:jc w:val="left"/>
        <w:rPr>
          <w:i w:val="1"/>
          <w:iCs w:val="1"/>
          <w:color w:val="c0504d"/>
          <w:sz w:val="22"/>
          <w:szCs w:val="22"/>
          <w:rtl w:val="0"/>
          <w:lang w:val="en-US"/>
        </w:rPr>
      </w:pPr>
      <w:r>
        <w:rPr>
          <w:i w:val="1"/>
          <w:iCs w:val="1"/>
          <w:color w:val="c0504d"/>
          <w:sz w:val="22"/>
          <w:szCs w:val="22"/>
          <w:u w:color="c0504d"/>
          <w:rtl w:val="0"/>
          <w:lang w:val="en-US"/>
        </w:rPr>
        <w:t>Response measure: cancellation takes less than a second</w:t>
      </w:r>
    </w:p>
    <w:p>
      <w:pPr>
        <w:pStyle w:val="Body"/>
      </w:pPr>
    </w:p>
    <w:p>
      <w:pPr>
        <w:pStyle w:val="Heading"/>
        <w:numPr>
          <w:ilvl w:val="0"/>
          <w:numId w:val="25"/>
        </w:numPr>
        <w:bidi w:val="0"/>
        <w:ind w:right="0"/>
        <w:jc w:val="left"/>
        <w:rPr>
          <w:rFonts w:ascii="Times New Roman" w:cs="Times New Roman" w:hAnsi="Times New Roman" w:eastAsia="Times New Roman"/>
          <w:rtl w:val="0"/>
        </w:rPr>
      </w:pPr>
      <w:bookmarkStart w:name="_Toc7" w:id="10"/>
      <w:r>
        <w:rPr>
          <w:rFonts w:ascii="Times New Roman" w:hAnsi="Times New Roman"/>
          <w:rtl w:val="0"/>
          <w:lang w:val="en-US"/>
        </w:rPr>
        <w:t>Design Constraints</w:t>
      </w:r>
      <w:bookmarkEnd w:id="10"/>
    </w:p>
    <w:p>
      <w:pPr>
        <w:pStyle w:val="InfoBlue"/>
      </w:pPr>
      <w:r>
        <w:rPr>
          <w:rtl w:val="0"/>
        </w:rP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pPr>
        <w:pStyle w:val="Body Text"/>
      </w:pPr>
    </w:p>
    <w:p>
      <w:pPr>
        <w:pStyle w:val="Body Text"/>
      </w:pPr>
      <w:r>
        <w:rPr>
          <w:rtl w:val="0"/>
        </w:rPr>
        <w:t>The application should be implemented in Java programming language.</w:t>
      </w:r>
    </w:p>
    <w:p>
      <w:pPr>
        <w:pStyle w:val="Body Text"/>
      </w:pPr>
      <w:r>
        <w:rPr>
          <w:rtl w:val="0"/>
        </w:rPr>
        <w:t>It should follow a Layered architectural pattern, Client-Server architectural style.</w:t>
      </w:r>
    </w:p>
    <w:p>
      <w:pPr>
        <w:pStyle w:val="Body Text"/>
      </w:pPr>
      <w:r>
        <w:rPr>
          <w:rtl w:val="0"/>
        </w:rPr>
        <w:t>It should be a desktop application.</w:t>
      </w:r>
    </w:p>
    <w:p>
      <w:pPr>
        <w:pStyle w:val="Body Text"/>
      </w:pPr>
      <w:r>
        <w:rPr>
          <w:rtl w:val="0"/>
        </w:rPr>
        <w:t>The data from the server should be stored in a database.</w:t>
      </w:r>
    </w:p>
    <w:p>
      <w:pPr>
        <w:pStyle w:val="Body Text"/>
      </w:pPr>
      <w:r>
        <w:rPr>
          <w:rtl w:val="0"/>
        </w:rPr>
        <w:t>The application should be able to connect and communicate with the database.</w:t>
      </w:r>
    </w:p>
    <w:p>
      <w:pPr>
        <w:pStyle w:val="Body Text"/>
      </w:pPr>
      <w:r>
        <w:rPr>
          <w:rtl w:val="0"/>
        </w:rPr>
        <w:t>The code needs to be readable and follow good practices and conventions.</w:t>
      </w:r>
    </w:p>
    <w:p>
      <w:pPr>
        <w:pStyle w:val="Body Text"/>
      </w:pPr>
      <w:r>
        <w:rPr>
          <w:rtl w:val="0"/>
        </w:rPr>
        <w:t>The project should include a design pattern:  Observer design pattern/ Factory Method design pattern/ Proxy DP.</w:t>
      </w:r>
    </w:p>
    <w:p>
      <w:pPr>
        <w:pStyle w:val="Body Text"/>
      </w:pPr>
      <w:r>
        <w:rPr>
          <w:rtl w:val="0"/>
        </w:rPr>
        <w:t>The application needs to have a user-friendly GUI.</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center"/>
      <w:rPr>
        <w:rtl w:val="0"/>
      </w:rPr>
    </w:pPr>
    <w:r>
      <w:tab/>
      <w:tab/>
      <w:tab/>
      <w:tab/>
      <w:tab/>
    </w:r>
    <w:r>
      <w:rPr>
        <w:rFonts w:ascii="Arial Unicode MS" w:cs="Arial Unicode MS" w:hAnsi="Arial Unicode MS" w:eastAsia="Arial Unicode MS"/>
        <w:b w:val="0"/>
        <w:bCs w:val="0"/>
        <w:i w:val="0"/>
        <w:iCs w:val="0"/>
        <w:rtl w:val="0"/>
        <w:lang w:val="en-US"/>
      </w:rPr>
      <w:t>Neagu</w:t>
    </w:r>
    <w:r>
      <w:rPr>
        <w:rFonts w:ascii="Symbol" w:hAnsi="Symbol"/>
        <w:rtl w:val="0"/>
        <w:lang w:val="en-US"/>
      </w:rPr>
      <w:t xml:space="preserve"> </w:t>
    </w:r>
    <w:r>
      <w:rPr>
        <w:rFonts w:ascii="Arial Unicode MS" w:cs="Arial Unicode MS" w:hAnsi="Arial Unicode MS" w:eastAsia="Arial Unicode MS"/>
        <w:b w:val="0"/>
        <w:bCs w:val="0"/>
        <w:i w:val="0"/>
        <w:iCs w:val="0"/>
        <w:rtl w:val="0"/>
        <w:lang w:val="en-US"/>
      </w:rPr>
      <w:t>Lorena</w:t>
    </w:r>
    <w:r>
      <w:rPr>
        <w:rFonts w:ascii="Symbol" w:hAnsi="Symbol"/>
        <w:rtl w:val="0"/>
        <w:lang w:val="en-US"/>
      </w:rPr>
      <w:t>, 2020</w:t>
    </w:r>
    <w:r>
      <w:tab/>
    </w:r>
    <w:r>
      <w:tab/>
      <w:tab/>
      <w:tab/>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5</w:t>
    </w:r>
    <w:r>
      <w:rPr>
        <w:rtl w:val="0"/>
        <w:lang w:val="en-US"/>
      </w:rPr>
      <w:fldChar w:fldCharType="end" w:fldLock="0"/>
    </w:r>
    <w:r>
      <w:rPr>
        <w:rtl w:val="0"/>
        <w:lang w:val="en-US"/>
      </w:r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rPr>
        <w:t xml:space="preserve"> </w:t>
      </w:r>
    </w:p>
  </w:footnote>
  <w:footnote w:id="2">
    <w:p>
      <w:pPr>
        <w:pStyle w:val="footnote text"/>
      </w:pPr>
      <w:r>
        <w:rPr>
          <w:rStyle w:val="footnote reference"/>
        </w:rPr>
        <w:footnoteRef/>
      </w:r>
      <w:r>
        <w:rPr>
          <w:rFonts w:cs="Arial Unicode MS" w:eastAsia="Arial Unicode MS"/>
          <w:rtl w:val="0"/>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sz w:val="24"/>
        <w:szCs w:val="24"/>
      </w:rPr>
    </w:pPr>
  </w:p>
  <w:p>
    <w:pPr>
      <w:pStyle w:val="Body"/>
      <w:pBdr>
        <w:top w:val="single" w:color="000000" w:sz="6" w:space="0" w:shadow="0" w:frame="0"/>
        <w:left w:val="nil"/>
        <w:bottom w:val="nil"/>
        <w:right w:val="nil"/>
      </w:pBdr>
      <w:rPr>
        <w:sz w:val="24"/>
        <w:szCs w:val="24"/>
      </w:rPr>
    </w:pPr>
  </w:p>
  <w:p>
    <w:pPr>
      <w:pStyle w:val="Body"/>
      <w:jc w:val="right"/>
    </w:pPr>
    <w:r>
      <w:rPr>
        <w:rFonts w:ascii="Arial" w:hAnsi="Arial"/>
        <w:b w:val="1"/>
        <w:bCs w:val="1"/>
        <w:sz w:val="36"/>
        <w:szCs w:val="36"/>
        <w:rtl w:val="0"/>
        <w:lang w:val="en-US"/>
      </w:rPr>
      <w:t>Neagu Lorena</w:t>
    </w:r>
  </w:p>
  <w:p>
    <w:pPr>
      <w:pStyle w:val="Body"/>
      <w:jc w:val="right"/>
      <w:rPr>
        <w:rFonts w:ascii="Arial" w:cs="Arial" w:hAnsi="Arial" w:eastAsia="Arial"/>
        <w:b w:val="1"/>
        <w:bCs w:val="1"/>
        <w:sz w:val="36"/>
        <w:szCs w:val="36"/>
      </w:rPr>
    </w:pPr>
    <w:r>
      <w:rPr>
        <w:rFonts w:ascii="Arial" w:hAnsi="Arial"/>
        <w:b w:val="1"/>
        <w:bCs w:val="1"/>
        <w:sz w:val="36"/>
        <w:szCs w:val="36"/>
        <w:rtl w:val="0"/>
        <w:lang w:val="en-US"/>
      </w:rPr>
      <w:t xml:space="preserve">Group </w:t>
    </w:r>
    <w:r>
      <w:rPr>
        <w:rFonts w:ascii="Arial" w:hAnsi="Arial"/>
        <w:b w:val="1"/>
        <w:bCs w:val="1"/>
        <w:sz w:val="36"/>
        <w:szCs w:val="36"/>
        <w:rtl w:val="0"/>
        <w:lang w:val="en-US"/>
      </w:rPr>
      <w:t>30431</w:t>
    </w:r>
  </w:p>
  <w:p>
    <w:pPr>
      <w:pStyle w:val="Body"/>
      <w:pBdr>
        <w:top w:val="nil"/>
        <w:left w:val="nil"/>
        <w:bottom w:val="single" w:color="000000" w:sz="6" w:space="0" w:shadow="0" w:frame="0"/>
        <w:right w:val="nil"/>
      </w:pBdr>
      <w:jc w:val="right"/>
    </w:pPr>
    <w:r>
      <w:rP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40"/>
      <w:ind w:left="0" w:right="0" w:firstLine="0"/>
      <w:jc w:val="left"/>
      <w:rPr>
        <w:rtl w:val="0"/>
        <w:lang w:val="en-US"/>
      </w:rPr>
    </w:pPr>
    <w:r>
      <w:rPr>
        <w:rtl w:val="0"/>
        <w:lang w:val="en-US"/>
      </w:rPr>
      <w:t>MusiCast Application</w:t>
    </w:r>
    <w:r>
      <w:rPr>
        <w:rtl w:val="0"/>
        <w:lang w:val="en-US"/>
      </w:rPr>
      <w:tab/>
      <w:t xml:space="preserve">  Version:           &lt;1.0&gt;</w:t>
    </w:r>
  </w:p>
  <w:p>
    <w:pPr>
      <w:pStyle w:val="Body"/>
      <w:bidi w:val="0"/>
      <w:ind w:left="0" w:right="0" w:firstLine="0"/>
      <w:jc w:val="left"/>
      <w:rPr>
        <w:rtl w:val="0"/>
      </w:rPr>
    </w:pPr>
    <w:r>
      <w:rPr>
        <w:rtl w:val="0"/>
        <w:lang w:val="en-US"/>
      </w:rPr>
      <w:t>Glossary</w:t>
      <w:tab/>
      <w:t xml:space="preserve">  Date:  </w:t>
    </w:r>
    <w:r>
      <w:rPr>
        <w:rtl w:val="0"/>
        <w:lang w:val="en-US"/>
      </w:rPr>
      <w:t>21.03.2020</w:t>
    </w:r>
    <w:r>
      <w:rPr>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0">
      <w:startOverride w:val="3"/>
    </w:lvlOverride>
  </w:num>
  <w:num w:numId="7">
    <w:abstractNumId w:val="2"/>
  </w:num>
  <w:num w:numId="8">
    <w:abstractNumId w:val="1"/>
  </w:num>
  <w:num w:numId="9">
    <w:abstractNumId w:val="4"/>
  </w:num>
  <w:num w:numId="10">
    <w:abstractNumId w:val="3"/>
  </w:num>
  <w:num w:numId="11">
    <w:abstractNumId w:val="6"/>
  </w:num>
  <w:num w:numId="12">
    <w:abstractNumId w:val="5"/>
  </w:num>
  <w:num w:numId="13">
    <w:abstractNumId w:val="1"/>
    <w:lvlOverride w:ilvl="1">
      <w:startOverride w:val="2"/>
    </w:lvlOverride>
  </w:num>
  <w:num w:numId="14">
    <w:abstractNumId w:val="8"/>
  </w:num>
  <w:num w:numId="15">
    <w:abstractNumId w:val="7"/>
  </w:num>
  <w:num w:numId="16">
    <w:abstractNumId w:val="1"/>
    <w:lvlOverride w:ilvl="1">
      <w:startOverride w:val="3"/>
    </w:lvlOverride>
  </w:num>
  <w:num w:numId="17">
    <w:abstractNumId w:val="10"/>
  </w:num>
  <w:num w:numId="18">
    <w:abstractNumId w:val="9"/>
  </w:num>
  <w:num w:numId="19">
    <w:abstractNumId w:val="1"/>
    <w:lvlOverride w:ilvl="1">
      <w:startOverride w:val="4"/>
    </w:lvlOverride>
  </w:num>
  <w:num w:numId="20">
    <w:abstractNumId w:val="12"/>
  </w:num>
  <w:num w:numId="21">
    <w:abstractNumId w:val="11"/>
  </w:num>
  <w:num w:numId="22">
    <w:abstractNumId w:val="1"/>
    <w:lvlOverride w:ilvl="1">
      <w:startOverride w:val="5"/>
    </w:lvlOverride>
  </w:num>
  <w:num w:numId="23">
    <w:abstractNumId w:val="14"/>
  </w:num>
  <w:num w:numId="24">
    <w:abstractNumId w:val="13"/>
  </w:num>
  <w:num w:numId="25">
    <w:abstractNumId w:val="1"/>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er">
    <w:name w:val="header"/>
    <w:next w:val="header"/>
    <w:pPr>
      <w:keepNext w:val="0"/>
      <w:keepLines w:val="0"/>
      <w:pageBreakBefore w:val="0"/>
      <w:widowControl w:val="0"/>
      <w:shd w:val="clear" w:color="auto" w:fill="auto"/>
      <w:tabs>
        <w:tab w:val="center" w:pos="4320"/>
        <w:tab w:val="right" w:pos="8640"/>
      </w:tabs>
      <w:suppressAutoHyphens w:val="0"/>
      <w:bidi w:val="0"/>
      <w:spacing w:before="0" w:after="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footnote reference">
    <w:name w:val="footnote reference"/>
    <w:rPr>
      <w:sz w:val="20"/>
      <w:szCs w:val="20"/>
      <w:vertAlign w:val="superscript"/>
    </w:rPr>
  </w:style>
  <w:style w:type="paragraph" w:styleId="footnote text">
    <w:name w:val="footnote text"/>
    <w:next w:val="footnote text"/>
    <w:pPr>
      <w:keepNext w:val="1"/>
      <w:keepLines w:val="1"/>
      <w:pageBreakBefore w:val="0"/>
      <w:widowControl w:val="0"/>
      <w:pBdr>
        <w:top w:val="nil"/>
        <w:left w:val="nil"/>
        <w:bottom w:val="single" w:color="000000" w:sz="6" w:space="0" w:shadow="0" w:frame="0"/>
        <w:right w:val="nil"/>
      </w:pBdr>
      <w:shd w:val="clear" w:color="auto" w:fill="auto"/>
      <w:suppressAutoHyphens w:val="0"/>
      <w:bidi w:val="0"/>
      <w:spacing w:before="40" w:after="40" w:line="240" w:lineRule="atLeast"/>
      <w:ind w:left="360" w:right="0" w:hanging="36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InfoBlue">
    <w:name w:val="InfoBlue"/>
    <w:next w:val="Body Text"/>
    <w:pPr>
      <w:keepNext w:val="0"/>
      <w:keepLines w:val="0"/>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c0504d"/>
      <w:spacing w:val="0"/>
      <w:kern w:val="0"/>
      <w:position w:val="0"/>
      <w:sz w:val="20"/>
      <w:szCs w:val="20"/>
      <w:u w:val="none" w:color="c0504d"/>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2">
    <w:name w:val="TOC 2"/>
    <w:next w:val="TOC 2"/>
    <w:pPr>
      <w:keepNext w:val="0"/>
      <w:keepLines w:val="0"/>
      <w:pageBreakBefore w:val="0"/>
      <w:widowControl w:val="0"/>
      <w:shd w:val="clear" w:color="auto" w:fill="auto"/>
      <w:tabs>
        <w:tab w:val="left" w:pos="1000"/>
        <w:tab w:val="right" w:pos="9340"/>
      </w:tabs>
      <w:suppressAutoHyphens w:val="0"/>
      <w:bidi w:val="0"/>
      <w:spacing w:before="0" w:after="0" w:line="240" w:lineRule="atLeast"/>
      <w:ind w:left="432"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7"/>
      </w:numPr>
    </w:pPr>
  </w:style>
  <w:style w:type="numbering" w:styleId="Imported Style 2">
    <w:name w:val="Imported Style 2"/>
    <w:pPr>
      <w:numPr>
        <w:numId w:val="9"/>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11"/>
      </w:numPr>
    </w:pPr>
  </w:style>
  <w:style w:type="numbering" w:styleId="Imported Style 4">
    <w:name w:val="Imported Style 4"/>
    <w:pPr>
      <w:numPr>
        <w:numId w:val="14"/>
      </w:numPr>
    </w:pPr>
  </w:style>
  <w:style w:type="numbering" w:styleId="Imported Style 5">
    <w:name w:val="Imported Style 5"/>
    <w:pPr>
      <w:numPr>
        <w:numId w:val="17"/>
      </w:numPr>
    </w:pPr>
  </w:style>
  <w:style w:type="numbering" w:styleId="Imported Style 6">
    <w:name w:val="Imported Style 6"/>
    <w:pPr>
      <w:numPr>
        <w:numId w:val="20"/>
      </w:numPr>
    </w:pPr>
  </w:style>
  <w:style w:type="numbering" w:styleId="Imported Style 7">
    <w:name w:val="Imported Style 7"/>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