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right"/>
        <w:rPr>
          <w:rFonts w:ascii="Times New Roman" w:cs="Times New Roman" w:hAnsi="Times New Roman" w:eastAsia="Times New Roman"/>
        </w:rPr>
      </w:pPr>
      <w:del w:id="0" w:date="2020-03-22T12:32:25Z" w:author="Lorena Neagu">
        <w:r>
          <w:rPr>
            <w:rFonts w:ascii="Times New Roman" w:hAnsi="Times New Roman"/>
            <w:rtl w:val="0"/>
            <w:lang w:val="en-US"/>
          </w:rPr>
          <w:delText>&lt;Project Name&gt;</w:delText>
        </w:r>
      </w:del>
    </w:p>
    <w:p>
      <w:pPr>
        <w:pStyle w:val="Body"/>
        <w:ind w:left="5040" w:firstLine="0"/>
        <w:rPr>
          <w:b w:val="1"/>
          <w:bCs w:val="1"/>
          <w:sz w:val="36"/>
          <w:szCs w:val="36"/>
        </w:rPr>
      </w:pPr>
      <w:ins w:id="1" w:date="2020-03-22T12:32:37Z" w:author="Lorena Neagu">
        <w:r>
          <w:rPr>
            <w:rtl w:val="0"/>
            <w:lang w:val="en-US"/>
          </w:rPr>
          <w:t xml:space="preserve">              </w:t>
        </w:r>
      </w:ins>
      <w:r>
        <w:rPr>
          <w:b w:val="1"/>
          <w:bCs w:val="1"/>
          <w:sz w:val="36"/>
          <w:szCs w:val="36"/>
          <w:rtl w:val="0"/>
          <w:lang w:val="en-US"/>
        </w:rPr>
        <w:t>MusiCAST Application</w:t>
      </w:r>
    </w:p>
    <w:p>
      <w:pPr>
        <w:pStyle w:val="Title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Use-Case Model</w:t>
      </w:r>
    </w:p>
    <w:p>
      <w:pPr>
        <w:pStyle w:val="Title"/>
        <w:jc w:val="right"/>
        <w:rPr>
          <w:rFonts w:ascii="Times New Roman" w:cs="Times New Roman" w:hAnsi="Times New Roman" w:eastAsia="Times New Roman"/>
        </w:rPr>
      </w:pPr>
    </w:p>
    <w:p>
      <w:pPr>
        <w:pStyle w:val="Title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Version &lt;1.0&gt;</w:t>
      </w:r>
    </w:p>
    <w:p>
      <w:pPr>
        <w:pStyle w:val="Body"/>
      </w:pPr>
    </w:p>
    <w:p>
      <w:pPr>
        <w:pStyle w:val="InfoBlue"/>
      </w:pPr>
      <w:r>
        <w:rPr>
          <w:rtl w:val="0"/>
        </w:rPr>
        <w:t xml:space="preserve"> </w:t>
      </w:r>
    </w:p>
    <w:p>
      <w:pPr>
        <w:pStyle w:val="Body"/>
      </w:pPr>
    </w:p>
    <w:p>
      <w:pPr>
        <w:pStyle w:val="Body Text"/>
      </w:pPr>
    </w:p>
    <w:p>
      <w:pPr>
        <w:pStyle w:val="Body Text"/>
      </w:pPr>
    </w:p>
    <w:p>
      <w:pPr>
        <w:pStyle w:val="Body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Revision History</w:t>
      </w:r>
    </w:p>
    <w:tbl>
      <w:tblPr>
        <w:tblW w:w="9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04"/>
        <w:gridCol w:w="1151"/>
        <w:gridCol w:w="3745"/>
        <w:gridCol w:w="2304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Date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Version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Author</w:t>
            </w:r>
          </w:p>
        </w:tc>
      </w:tr>
      <w:tr>
        <w:tblPrEx>
          <w:shd w:val="clear" w:color="auto" w:fill="ced7e7"/>
        </w:tblPrEx>
        <w:trPr>
          <w:trHeight w:val="58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  <w:lang w:val="en-US"/>
              </w:rPr>
              <w:t>21.03.2020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  <w:lang w:val="en-US"/>
              </w:rPr>
              <w:t>1.0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sz w:val="20"/>
                <w:szCs w:val="20"/>
                <w:rtl w:val="0"/>
                <w:lang w:val="en-US"/>
              </w:rPr>
              <w:t xml:space="preserve"> Project Deliverable 1.</w:t>
            </w:r>
            <w:r>
              <w:rPr>
                <w:sz w:val="22"/>
                <w:szCs w:val="22"/>
              </w:rPr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  <w:lang w:val="en-US"/>
              </w:rPr>
              <w:t>Neagu Lorena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itle"/>
        <w:rPr>
          <w:rFonts w:ascii="Times New Roman" w:cs="Times New Roman" w:hAnsi="Times New Roman" w:eastAsia="Times New Roman"/>
        </w:rPr>
      </w:pPr>
    </w:p>
    <w:p>
      <w:pPr>
        <w:pStyle w:val="Body"/>
      </w:pPr>
    </w:p>
    <w:p>
      <w:pPr>
        <w:pStyle w:val="Title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Table of Contents</w:t>
      </w:r>
    </w:p>
    <w:p>
      <w:pPr>
        <w:pStyle w:val="Title"/>
      </w:pP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TOC \o 1-1 </w:instrText>
      </w:r>
      <w:r>
        <w:rPr>
          <w:rFonts w:ascii="Times New Roman" w:cs="Times New Roman" w:hAnsi="Times New Roman" w:eastAsia="Times New Roman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Use-Cases Identification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UML Use-Case Diagrams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itle"/>
      </w:pP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Use-Case Model </w:t>
      </w:r>
    </w:p>
    <w:p>
      <w:pPr>
        <w:pStyle w:val="InfoBlue"/>
      </w:pP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</w:rPr>
      </w:pPr>
      <w:bookmarkStart w:name="_Toc" w:id="2"/>
      <w:r>
        <w:rPr>
          <w:rFonts w:ascii="Times New Roman" w:hAnsi="Times New Roman"/>
          <w:rtl w:val="0"/>
          <w:lang w:val="en-US"/>
        </w:rPr>
        <w:t>Use-Cases Identification</w:t>
      </w:r>
      <w:bookmarkEnd w:id="2"/>
    </w:p>
    <w:p>
      <w:pPr>
        <w:pStyle w:val="Body"/>
      </w:pPr>
    </w:p>
    <w:p>
      <w:pPr>
        <w:pStyle w:val="Body"/>
        <w:spacing w:line="240" w:lineRule="auto"/>
        <w:ind w:firstLine="720"/>
        <w:jc w:val="both"/>
        <w:rPr>
          <w:b w:val="1"/>
          <w:bCs w:val="1"/>
          <w:i w:val="1"/>
          <w:iCs w:val="1"/>
          <w:color w:val="c0504d"/>
          <w:sz w:val="24"/>
          <w:szCs w:val="24"/>
          <w:u w:color="c0504d"/>
        </w:rPr>
      </w:pPr>
      <w:r>
        <w:rPr>
          <w:b w:val="1"/>
          <w:bCs w:val="1"/>
          <w:i w:val="1"/>
          <w:iCs w:val="1"/>
          <w:color w:val="c0504d"/>
          <w:sz w:val="24"/>
          <w:szCs w:val="24"/>
          <w:u w:color="c0504d"/>
          <w:rtl w:val="0"/>
          <w:lang w:val="en-US"/>
        </w:rPr>
        <w:t>Use case: Generate Playlist</w:t>
      </w:r>
    </w:p>
    <w:p>
      <w:pPr>
        <w:pStyle w:val="Body"/>
        <w:spacing w:line="240" w:lineRule="auto"/>
        <w:ind w:firstLine="720"/>
        <w:jc w:val="both"/>
        <w:rPr>
          <w:b w:val="1"/>
          <w:bCs w:val="1"/>
          <w:i w:val="1"/>
          <w:iCs w:val="1"/>
          <w:color w:val="c0504d"/>
          <w:sz w:val="24"/>
          <w:szCs w:val="24"/>
          <w:u w:color="c0504d"/>
        </w:rPr>
      </w:pPr>
      <w:r>
        <w:rPr>
          <w:b w:val="1"/>
          <w:bCs w:val="1"/>
          <w:i w:val="1"/>
          <w:iCs w:val="1"/>
          <w:color w:val="c0504d"/>
          <w:sz w:val="24"/>
          <w:szCs w:val="24"/>
          <w:u w:color="c0504d"/>
          <w:rtl w:val="0"/>
          <w:lang w:val="en-US"/>
        </w:rPr>
        <w:t>Level: user-goal level</w:t>
      </w:r>
    </w:p>
    <w:p>
      <w:pPr>
        <w:pStyle w:val="Body"/>
        <w:spacing w:line="240" w:lineRule="auto"/>
        <w:ind w:firstLine="720"/>
        <w:jc w:val="both"/>
        <w:rPr>
          <w:b w:val="1"/>
          <w:bCs w:val="1"/>
          <w:i w:val="1"/>
          <w:iCs w:val="1"/>
          <w:color w:val="c0504d"/>
          <w:sz w:val="24"/>
          <w:szCs w:val="24"/>
          <w:u w:color="c0504d"/>
        </w:rPr>
      </w:pPr>
      <w:r>
        <w:rPr>
          <w:b w:val="1"/>
          <w:bCs w:val="1"/>
          <w:i w:val="1"/>
          <w:iCs w:val="1"/>
          <w:color w:val="c0504d"/>
          <w:sz w:val="24"/>
          <w:szCs w:val="24"/>
          <w:u w:color="c0504d"/>
          <w:rtl w:val="0"/>
          <w:lang w:val="en-US"/>
        </w:rPr>
        <w:t>Primary actor: Regular User, Administrator</w:t>
      </w:r>
    </w:p>
    <w:p>
      <w:pPr>
        <w:pStyle w:val="Body"/>
        <w:spacing w:line="240" w:lineRule="auto"/>
        <w:ind w:left="720" w:firstLine="0"/>
        <w:jc w:val="both"/>
        <w:rPr>
          <w:b w:val="1"/>
          <w:bCs w:val="1"/>
          <w:i w:val="1"/>
          <w:iCs w:val="1"/>
          <w:color w:val="c0504d"/>
          <w:sz w:val="24"/>
          <w:szCs w:val="24"/>
          <w:u w:color="c0504d"/>
        </w:rPr>
      </w:pPr>
      <w:r>
        <w:rPr>
          <w:b w:val="1"/>
          <w:bCs w:val="1"/>
          <w:i w:val="1"/>
          <w:iCs w:val="1"/>
          <w:color w:val="c0504d"/>
          <w:sz w:val="24"/>
          <w:szCs w:val="24"/>
          <w:u w:color="c0504d"/>
          <w:rtl w:val="0"/>
          <w:lang w:val="en-US"/>
        </w:rPr>
        <w:t xml:space="preserve">Main success scenario: The user must specify which city and country he lives in such that the administrator will provide the weather data for the respective city by which he will generate a playlist at the request of a regular user with songs from the music library </w:t>
      </w:r>
    </w:p>
    <w:p>
      <w:pPr>
        <w:pStyle w:val="Body"/>
        <w:spacing w:line="240" w:lineRule="auto"/>
        <w:ind w:left="720" w:firstLine="0"/>
        <w:jc w:val="both"/>
        <w:rPr>
          <w:b w:val="1"/>
          <w:bCs w:val="1"/>
          <w:i w:val="1"/>
          <w:iCs w:val="1"/>
          <w:color w:val="c0504d"/>
          <w:sz w:val="24"/>
          <w:szCs w:val="24"/>
          <w:u w:color="c0504d"/>
        </w:rPr>
      </w:pPr>
      <w:r>
        <w:rPr>
          <w:b w:val="1"/>
          <w:bCs w:val="1"/>
          <w:i w:val="1"/>
          <w:iCs w:val="1"/>
          <w:color w:val="c0504d"/>
          <w:sz w:val="24"/>
          <w:szCs w:val="24"/>
          <w:u w:color="c0504d"/>
          <w:rtl w:val="0"/>
          <w:lang w:val="en-US"/>
        </w:rPr>
        <w:t>Extensions: if the user inputs a location incorrectly or if any other error occurs he will be notified and informed of what he can do next</w:t>
      </w:r>
    </w:p>
    <w:p>
      <w:pPr>
        <w:pStyle w:val="Body"/>
        <w:spacing w:line="240" w:lineRule="auto"/>
        <w:ind w:left="720" w:firstLine="0"/>
        <w:jc w:val="both"/>
        <w:rPr>
          <w:b w:val="1"/>
          <w:bCs w:val="1"/>
          <w:i w:val="1"/>
          <w:iCs w:val="1"/>
          <w:color w:val="c0504d"/>
          <w:sz w:val="24"/>
          <w:szCs w:val="24"/>
          <w:u w:color="c0504d"/>
        </w:rPr>
      </w:pPr>
    </w:p>
    <w:p>
      <w:pPr>
        <w:pStyle w:val="Body"/>
        <w:ind w:firstLine="720"/>
        <w:jc w:val="both"/>
        <w:rPr>
          <w:sz w:val="24"/>
          <w:szCs w:val="24"/>
        </w:rPr>
      </w:pPr>
      <w:r>
        <w:rPr>
          <w:b w:val="1"/>
          <w:bCs w:val="1"/>
          <w:i w:val="1"/>
          <w:iCs w:val="1"/>
          <w:color w:val="c0504d"/>
          <w:sz w:val="24"/>
          <w:szCs w:val="24"/>
          <w:u w:color="c0504d"/>
          <w:rtl w:val="0"/>
          <w:lang w:val="en-US"/>
        </w:rPr>
        <w:t>Use case: Login</w:t>
      </w:r>
    </w:p>
    <w:p>
      <w:pPr>
        <w:pStyle w:val="Body"/>
        <w:ind w:firstLine="720"/>
        <w:jc w:val="both"/>
        <w:rPr>
          <w:sz w:val="24"/>
          <w:szCs w:val="24"/>
        </w:rPr>
      </w:pPr>
      <w:r>
        <w:rPr>
          <w:b w:val="1"/>
          <w:bCs w:val="1"/>
          <w:i w:val="1"/>
          <w:iCs w:val="1"/>
          <w:color w:val="c0504d"/>
          <w:sz w:val="24"/>
          <w:szCs w:val="24"/>
          <w:u w:color="c0504d"/>
          <w:rtl w:val="0"/>
          <w:lang w:val="en-US"/>
        </w:rPr>
        <w:t>Level: user-goal level</w:t>
      </w:r>
    </w:p>
    <w:p>
      <w:pPr>
        <w:pStyle w:val="Body"/>
        <w:ind w:firstLine="720"/>
        <w:jc w:val="both"/>
        <w:rPr>
          <w:sz w:val="24"/>
          <w:szCs w:val="24"/>
        </w:rPr>
      </w:pPr>
      <w:r>
        <w:rPr>
          <w:b w:val="1"/>
          <w:bCs w:val="1"/>
          <w:i w:val="1"/>
          <w:iCs w:val="1"/>
          <w:color w:val="c0504d"/>
          <w:sz w:val="24"/>
          <w:szCs w:val="24"/>
          <w:u w:color="c0504d"/>
          <w:rtl w:val="0"/>
          <w:lang w:val="en-US"/>
        </w:rPr>
        <w:t>Primary actor: Regular User / Administrator User</w:t>
      </w:r>
    </w:p>
    <w:p>
      <w:pPr>
        <w:pStyle w:val="Body"/>
        <w:ind w:left="720" w:firstLine="0"/>
        <w:jc w:val="both"/>
        <w:rPr>
          <w:sz w:val="24"/>
          <w:szCs w:val="24"/>
        </w:rPr>
      </w:pPr>
      <w:r>
        <w:rPr>
          <w:b w:val="1"/>
          <w:bCs w:val="1"/>
          <w:i w:val="1"/>
          <w:iCs w:val="1"/>
          <w:color w:val="c0504d"/>
          <w:sz w:val="24"/>
          <w:szCs w:val="24"/>
          <w:u w:color="c0504d"/>
          <w:rtl w:val="0"/>
          <w:lang w:val="en-US"/>
        </w:rPr>
        <w:t>Main success scenario: the user is logged in successfully; if it is a regular user he will be redirected to the user</w:t>
      </w:r>
      <w:r>
        <w:rPr>
          <w:b w:val="1"/>
          <w:bCs w:val="1"/>
          <w:i w:val="1"/>
          <w:iCs w:val="1"/>
          <w:color w:val="c0504d"/>
          <w:sz w:val="24"/>
          <w:szCs w:val="24"/>
          <w:u w:color="c0504d"/>
          <w:rtl w:val="0"/>
          <w:lang w:val="en-US"/>
        </w:rPr>
        <w:t>’</w:t>
      </w:r>
      <w:r>
        <w:rPr>
          <w:b w:val="1"/>
          <w:bCs w:val="1"/>
          <w:i w:val="1"/>
          <w:iCs w:val="1"/>
          <w:color w:val="c0504d"/>
          <w:sz w:val="24"/>
          <w:szCs w:val="24"/>
          <w:u w:color="c0504d"/>
          <w:rtl w:val="0"/>
          <w:lang w:val="en-US"/>
        </w:rPr>
        <w:t>s homepage, if it is the administrator he will be at a different home page where he can choose which CRUD operations to perform on songs/playlists. Extensions: if the user introduces incorrect credentials or if the user does not exist, the user will be notified and be asked to input the correct login credentials</w:t>
      </w:r>
    </w:p>
    <w:p>
      <w:pPr>
        <w:pStyle w:val="Body"/>
        <w:ind w:left="720" w:firstLine="0"/>
        <w:jc w:val="both"/>
        <w:rPr>
          <w:b w:val="1"/>
          <w:bCs w:val="1"/>
          <w:i w:val="1"/>
          <w:iCs w:val="1"/>
          <w:color w:val="c0504d"/>
          <w:sz w:val="24"/>
          <w:szCs w:val="24"/>
          <w:u w:color="c0504d"/>
          <w:lang w:val="en-US"/>
        </w:rPr>
      </w:pPr>
    </w:p>
    <w:p>
      <w:pPr>
        <w:pStyle w:val="Body"/>
        <w:ind w:firstLine="720"/>
        <w:jc w:val="both"/>
        <w:rPr>
          <w:sz w:val="24"/>
          <w:szCs w:val="24"/>
        </w:rPr>
      </w:pPr>
      <w:r>
        <w:rPr>
          <w:b w:val="1"/>
          <w:bCs w:val="1"/>
          <w:i w:val="1"/>
          <w:iCs w:val="1"/>
          <w:color w:val="c0504d"/>
          <w:sz w:val="24"/>
          <w:szCs w:val="24"/>
          <w:u w:color="c0504d"/>
          <w:rtl w:val="0"/>
          <w:lang w:val="en-US"/>
        </w:rPr>
        <w:t>Use case: Generate Report</w:t>
      </w:r>
    </w:p>
    <w:p>
      <w:pPr>
        <w:pStyle w:val="Body"/>
        <w:ind w:firstLine="720"/>
        <w:jc w:val="both"/>
        <w:rPr>
          <w:sz w:val="24"/>
          <w:szCs w:val="24"/>
        </w:rPr>
      </w:pPr>
      <w:r>
        <w:rPr>
          <w:b w:val="1"/>
          <w:bCs w:val="1"/>
          <w:i w:val="1"/>
          <w:iCs w:val="1"/>
          <w:color w:val="c0504d"/>
          <w:sz w:val="24"/>
          <w:szCs w:val="24"/>
          <w:u w:color="c0504d"/>
          <w:rtl w:val="0"/>
          <w:lang w:val="en-US"/>
        </w:rPr>
        <w:t>Level: summary level</w:t>
      </w:r>
    </w:p>
    <w:p>
      <w:pPr>
        <w:pStyle w:val="Body"/>
        <w:ind w:firstLine="720"/>
        <w:jc w:val="both"/>
        <w:rPr>
          <w:sz w:val="24"/>
          <w:szCs w:val="24"/>
        </w:rPr>
      </w:pPr>
      <w:r>
        <w:rPr>
          <w:b w:val="1"/>
          <w:bCs w:val="1"/>
          <w:i w:val="1"/>
          <w:iCs w:val="1"/>
          <w:color w:val="c0504d"/>
          <w:sz w:val="24"/>
          <w:szCs w:val="24"/>
          <w:u w:color="c0504d"/>
          <w:rtl w:val="0"/>
          <w:lang w:val="en-US"/>
        </w:rPr>
        <w:t>Primary actor: Administrator User</w:t>
      </w:r>
    </w:p>
    <w:p>
      <w:pPr>
        <w:pStyle w:val="Body"/>
        <w:ind w:left="720" w:firstLine="0"/>
        <w:jc w:val="both"/>
        <w:rPr>
          <w:sz w:val="24"/>
          <w:szCs w:val="24"/>
        </w:rPr>
      </w:pPr>
      <w:r>
        <w:rPr>
          <w:b w:val="1"/>
          <w:bCs w:val="1"/>
          <w:i w:val="1"/>
          <w:iCs w:val="1"/>
          <w:color w:val="c0504d"/>
          <w:sz w:val="24"/>
          <w:szCs w:val="24"/>
          <w:u w:color="c0504d"/>
          <w:rtl w:val="0"/>
          <w:lang w:val="en-US"/>
        </w:rPr>
        <w:t>Main success scenario: the administrator can select to generate reports with the existing playlists and their songs and the user for which it was created, along with the weather it was generated on; the report will be generated as a new file in the specified location by the administrator; the path of the location will be selected when a new window will open and the user will choose it</w:t>
      </w:r>
    </w:p>
    <w:p>
      <w:pPr>
        <w:pStyle w:val="Body"/>
        <w:ind w:left="720" w:firstLine="0"/>
        <w:jc w:val="both"/>
        <w:rPr>
          <w:sz w:val="24"/>
          <w:szCs w:val="24"/>
        </w:rPr>
      </w:pPr>
      <w:r>
        <w:rPr>
          <w:b w:val="1"/>
          <w:bCs w:val="1"/>
          <w:i w:val="1"/>
          <w:iCs w:val="1"/>
          <w:color w:val="c0504d"/>
          <w:sz w:val="24"/>
          <w:szCs w:val="24"/>
          <w:u w:color="c0504d"/>
          <w:rtl w:val="0"/>
          <w:lang w:val="en-US"/>
        </w:rPr>
        <w:t>Extensions: if any error occurs during the creation of the file, he will be notified and no file report will be created</w:t>
      </w:r>
    </w:p>
    <w:p>
      <w:pPr>
        <w:pStyle w:val="Body"/>
        <w:ind w:left="720" w:firstLine="0"/>
        <w:jc w:val="both"/>
        <w:rPr>
          <w:b w:val="1"/>
          <w:bCs w:val="1"/>
          <w:i w:val="1"/>
          <w:iCs w:val="1"/>
          <w:color w:val="c0504d"/>
          <w:sz w:val="24"/>
          <w:szCs w:val="24"/>
          <w:u w:color="c0504d"/>
          <w:lang w:val="en-US"/>
        </w:rPr>
      </w:pPr>
    </w:p>
    <w:p>
      <w:pPr>
        <w:pStyle w:val="Body"/>
        <w:spacing w:line="240" w:lineRule="auto"/>
        <w:ind w:left="720" w:firstLine="0"/>
        <w:jc w:val="both"/>
        <w:rPr>
          <w:b w:val="1"/>
          <w:bCs w:val="1"/>
          <w:i w:val="1"/>
          <w:iCs w:val="1"/>
          <w:color w:val="c0504d"/>
          <w:sz w:val="24"/>
          <w:szCs w:val="24"/>
          <w:u w:color="c0504d"/>
        </w:rPr>
      </w:pPr>
    </w:p>
    <w:p>
      <w:pPr>
        <w:pStyle w:val="Body Text"/>
      </w:pPr>
    </w:p>
    <w:p>
      <w:pPr>
        <w:pStyle w:val="Heading"/>
        <w:widowControl w:val="1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</w:rPr>
      </w:pPr>
      <w:bookmarkStart w:name="_Toc1" w:id="3"/>
      <w:r>
        <w:rPr>
          <w:rFonts w:ascii="Times New Roman" w:hAnsi="Times New Roman"/>
          <w:rtl w:val="0"/>
          <w:lang w:val="en-US"/>
        </w:rPr>
        <w:t>UML Use-Case Diagrams</w:t>
      </w:r>
      <w:bookmarkEnd w:id="3"/>
    </w:p>
    <w:p>
      <w:pPr>
        <w:pStyle w:val="Body"/>
      </w:pPr>
      <w:r>
        <w:br w:type="textWrapping"/>
      </w:r>
      <w:r>
        <w:br w:type="page"/>
      </w:r>
    </w:p>
    <w:p>
      <w:pPr>
        <w:pStyle w:val="Body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284479</wp:posOffset>
            </wp:positionH>
            <wp:positionV relativeFrom="page">
              <wp:posOffset>1054100</wp:posOffset>
            </wp:positionV>
            <wp:extent cx="5731329" cy="59436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ML Package Diagram-2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29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right"/>
      <w:rPr>
        <w:rtl w:val="0"/>
      </w:rPr>
    </w:pPr>
    <w:r>
      <w:tab/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bidi w:val="0"/>
      <w:ind w:left="0" w:right="0" w:firstLine="0"/>
      <w:jc w:val="center"/>
      <w:rPr>
        <w:rtl w:val="0"/>
      </w:rPr>
    </w:pPr>
    <w:r>
      <w:tab/>
    </w:r>
    <w:r>
      <w:rPr>
        <w:rtl w:val="0"/>
        <w:lang w:val="en-US"/>
      </w:rPr>
      <w:t>Lorena Neagu,</w:t>
    </w:r>
    <w:r>
      <w:rPr>
        <w:rtl w:val="0"/>
        <w:lang w:val="en-US"/>
      </w:rPr>
      <w:t xml:space="preserve"> </w:t>
    </w:r>
    <w:r>
      <w:rPr>
        <w:rtl w:val="0"/>
        <w:lang w:val="en-US"/>
      </w:rPr>
      <w:t>2020</w:t>
    </w:r>
  </w:p>
  <w:p>
    <w:pPr>
      <w:pStyle w:val="Body"/>
      <w:bidi w:val="0"/>
      <w:ind w:left="0" w:right="0" w:firstLine="0"/>
      <w:jc w:val="right"/>
      <w:rPr>
        <w:rtl w:val="0"/>
      </w:rPr>
    </w:pPr>
    <w:r>
      <w:tab/>
    </w:r>
    <w:r>
      <w:rPr>
        <w:rtl w:val="0"/>
        <w:lang w:val="en-US"/>
      </w:rPr>
      <w:t xml:space="preserve">Page 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PAGE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5</w:t>
    </w:r>
    <w:r>
      <w:rPr>
        <w:rtl w:val="0"/>
        <w:lang w:val="en-US"/>
      </w:rPr>
      <w:fldChar w:fldCharType="end" w:fldLock="0"/>
    </w:r>
    <w:r>
      <w:rPr>
        <w:rtl w:val="0"/>
        <w:lang w:val="en-U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rPr>
        <w:sz w:val="24"/>
        <w:szCs w:val="24"/>
      </w:rPr>
    </w:pPr>
  </w:p>
  <w:p>
    <w:pPr>
      <w:pStyle w:val="Body"/>
      <w:pBdr>
        <w:top w:val="single" w:color="000000" w:sz="6" w:space="0" w:shadow="0" w:frame="0"/>
        <w:left w:val="nil"/>
        <w:bottom w:val="nil"/>
        <w:right w:val="nil"/>
      </w:pBdr>
      <w:rPr>
        <w:sz w:val="24"/>
        <w:szCs w:val="24"/>
      </w:rPr>
    </w:pPr>
  </w:p>
  <w:p>
    <w:pPr>
      <w:pStyle w:val="Body"/>
      <w:jc w:val="right"/>
    </w:pPr>
    <w:r>
      <w:rPr>
        <w:rFonts w:ascii="Arial" w:hAnsi="Arial"/>
        <w:b w:val="1"/>
        <w:bCs w:val="1"/>
        <w:sz w:val="36"/>
        <w:szCs w:val="36"/>
        <w:rtl w:val="0"/>
        <w:lang w:val="en-US"/>
      </w:rPr>
      <w:t>Neagu Lorena</w:t>
    </w:r>
  </w:p>
  <w:p>
    <w:pPr>
      <w:pStyle w:val="Body"/>
      <w:jc w:val="right"/>
      <w:rPr>
        <w:rFonts w:ascii="Arial" w:cs="Arial" w:hAnsi="Arial" w:eastAsia="Arial"/>
        <w:b w:val="1"/>
        <w:bCs w:val="1"/>
        <w:sz w:val="36"/>
        <w:szCs w:val="36"/>
      </w:rPr>
    </w:pPr>
    <w:r>
      <w:rPr>
        <w:rFonts w:ascii="Arial" w:hAnsi="Arial"/>
        <w:b w:val="1"/>
        <w:bCs w:val="1"/>
        <w:sz w:val="36"/>
        <w:szCs w:val="36"/>
        <w:rtl w:val="0"/>
        <w:lang w:val="en-US"/>
      </w:rPr>
      <w:t>30431</w:t>
    </w:r>
  </w:p>
  <w:p>
    <w:pPr>
      <w:pStyle w:val="Body"/>
      <w:pBdr>
        <w:top w:val="nil"/>
        <w:left w:val="nil"/>
        <w:bottom w:val="single" w:color="000000" w:sz="6" w:space="0" w:shadow="0" w:frame="0"/>
        <w:right w:val="nil"/>
      </w:pBdr>
      <w:jc w:val="right"/>
    </w:pPr>
    <w:r>
      <w:rPr>
        <w:sz w:val="24"/>
        <w:szCs w:val="24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left" w:pos="1135"/>
      </w:tabs>
      <w:bidi w:val="0"/>
      <w:spacing w:before="40"/>
      <w:ind w:left="0" w:right="68" w:firstLine="0"/>
      <w:jc w:val="left"/>
      <w:rPr>
        <w:rtl w:val="0"/>
        <w:lang w:val="en-US"/>
      </w:rPr>
    </w:pPr>
    <w:r>
      <w:rPr>
        <w:rtl w:val="0"/>
        <w:lang w:val="en-US"/>
      </w:rPr>
      <w:t>MusiCast Application</w:t>
      <w:tab/>
      <w:t xml:space="preserve">  Version:           &lt;1.0&gt;</w:t>
    </w:r>
  </w:p>
  <w:p>
    <w:pPr>
      <w:pStyle w:val="Body"/>
      <w:bidi w:val="0"/>
      <w:ind w:left="0" w:right="0" w:firstLine="0"/>
      <w:jc w:val="left"/>
      <w:rPr>
        <w:rtl w:val="0"/>
      </w:rPr>
    </w:pPr>
    <w:r>
      <w:rPr>
        <w:rtl w:val="0"/>
        <w:lang w:val="en-US"/>
      </w:rPr>
      <w:t>Use-Case Model</w:t>
      <w:tab/>
      <w:t xml:space="preserve">  Date:  </w:t>
    </w:r>
    <w:r>
      <w:rPr>
        <w:rtl w:val="0"/>
        <w:lang w:val="en-US"/>
      </w:rPr>
      <w:t>21.03.2020</w:t>
    </w:r>
    <w:r>
      <w:rPr>
        <w:lang w:val="en-US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itle">
    <w:name w:val="Title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InfoBlue">
    <w:name w:val="InfoBlue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c0504d"/>
      <w:spacing w:val="0"/>
      <w:kern w:val="0"/>
      <w:position w:val="0"/>
      <w:sz w:val="20"/>
      <w:szCs w:val="20"/>
      <w:u w:val="none" w:color="c0504d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32"/>
        <w:tab w:val="right" w:pos="9340"/>
      </w:tabs>
      <w:suppressAutoHyphens w:val="0"/>
      <w:bidi w:val="0"/>
      <w:spacing w:before="240" w:after="6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1">
    <w:name w:val="Imported Style 1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