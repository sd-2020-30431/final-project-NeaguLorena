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right"/>
        <w:rPr>
          <w:rFonts w:ascii="Times New Roman" w:cs="Times New Roman" w:hAnsi="Times New Roman" w:eastAsia="Times New Roman"/>
        </w:rPr>
      </w:pPr>
      <w:del w:id="0" w:date="2020-03-22T12:59:32Z" w:author="Lorena Neagu">
        <w:r>
          <w:rPr>
            <w:rFonts w:ascii="Times New Roman" w:hAnsi="Times New Roman"/>
            <w:rtl w:val="0"/>
            <w:lang w:val="en-US"/>
          </w:rPr>
          <w:delText>&lt;Project Name&gt;</w:delText>
        </w:r>
      </w:del>
    </w:p>
    <w:p>
      <w:pPr>
        <w:pStyle w:val="Body"/>
        <w:ind w:left="7200" w:firstLine="0"/>
        <w:rPr>
          <w:color w:val="b4cc82"/>
          <w:sz w:val="38"/>
          <w:szCs w:val="38"/>
        </w:rPr>
      </w:pPr>
      <w:del w:id="1" w:date="2020-03-22T12:59:37Z" w:author="Lorena Neagu">
        <w:r>
          <w:rPr>
            <w:sz w:val="32"/>
            <w:szCs w:val="32"/>
            <w:rtl w:val="0"/>
            <w:lang w:val="it-IT"/>
          </w:rPr>
          <w:delText>MusicCast</w:delText>
        </w:r>
      </w:del>
      <w:r>
        <w:rPr>
          <w:color w:val="b4cc82"/>
          <w:sz w:val="38"/>
          <w:szCs w:val="38"/>
          <w:rtl w:val="0"/>
        </w:rPr>
        <w:t xml:space="preserve"> </w:t>
      </w:r>
    </w:p>
    <w:p>
      <w:pPr>
        <w:pStyle w:val="Title"/>
        <w:jc w:val="right"/>
        <w:rPr>
          <w:sz w:val="38"/>
          <w:szCs w:val="38"/>
        </w:rPr>
      </w:pPr>
      <w:r>
        <w:rPr>
          <w:sz w:val="38"/>
          <w:szCs w:val="38"/>
          <w:rtl w:val="0"/>
          <w:lang w:val="en-US"/>
        </w:rPr>
        <w:t>MusiCast Application</w:t>
      </w:r>
    </w:p>
    <w:p>
      <w:pPr>
        <w:pStyle w:val="Title"/>
        <w:jc w:val="right"/>
        <w:rPr>
          <w:rFonts w:ascii="Times New Roman" w:cs="Times New Roman" w:hAnsi="Times New Roman" w:eastAsia="Times New Roman"/>
        </w:rPr>
      </w:pPr>
      <w:r>
        <w:rPr>
          <w:rFonts w:ascii="Times New Roman" w:hAnsi="Times New Roman"/>
          <w:rtl w:val="0"/>
          <w:lang w:val="en-US"/>
        </w:rPr>
        <w:t>Vision</w:t>
      </w:r>
    </w:p>
    <w:p>
      <w:pPr>
        <w:pStyle w:val="Title"/>
        <w:jc w:val="right"/>
        <w:rPr>
          <w:rFonts w:ascii="Times New Roman" w:cs="Times New Roman" w:hAnsi="Times New Roman" w:eastAsia="Times New Roman"/>
        </w:rPr>
      </w:pPr>
    </w:p>
    <w:p>
      <w:pPr>
        <w:pStyle w:val="Title"/>
        <w:jc w:val="right"/>
        <w:rPr>
          <w:rFonts w:ascii="Times New Roman" w:cs="Times New Roman" w:hAnsi="Times New Roman" w:eastAsia="Times New Roman"/>
          <w:sz w:val="28"/>
          <w:szCs w:val="28"/>
        </w:rPr>
      </w:pPr>
      <w:r>
        <w:rPr>
          <w:rFonts w:ascii="Times New Roman" w:hAnsi="Times New Roman"/>
          <w:sz w:val="28"/>
          <w:szCs w:val="28"/>
          <w:rtl w:val="0"/>
          <w:lang w:val="en-US"/>
        </w:rPr>
        <w:t>Version &lt;1.0&gt;</w:t>
      </w:r>
    </w:p>
    <w:p>
      <w:pPr>
        <w:pStyle w:val="Title"/>
        <w:rPr>
          <w:rFonts w:ascii="Times New Roman" w:cs="Times New Roman" w:hAnsi="Times New Roman" w:eastAsia="Times New Roman"/>
          <w:sz w:val="28"/>
          <w:szCs w:val="28"/>
        </w:rPr>
      </w:pPr>
    </w:p>
    <w:p>
      <w:pPr>
        <w:pStyle w:val="Body"/>
      </w:pPr>
    </w:p>
    <w:p>
      <w:pPr>
        <w:pStyle w:val="Body"/>
        <w:sectPr>
          <w:headerReference w:type="default" r:id="rId4"/>
          <w:footerReference w:type="default" r:id="rId5"/>
          <w:pgSz w:w="12240" w:h="15840" w:orient="portrait"/>
          <w:pgMar w:top="1440" w:right="1440" w:bottom="1440" w:left="1440" w:header="720" w:footer="720"/>
          <w:bidi w:val="0"/>
        </w:sectPr>
      </w:pPr>
    </w:p>
    <w:p>
      <w:pPr>
        <w:pStyle w:val="Title"/>
        <w:rPr>
          <w:rFonts w:ascii="Times New Roman" w:cs="Times New Roman" w:hAnsi="Times New Roman" w:eastAsia="Times New Roman"/>
        </w:rPr>
      </w:pPr>
      <w:r>
        <w:rPr>
          <w:rFonts w:ascii="Times New Roman" w:hAnsi="Times New Roman"/>
          <w:rtl w:val="0"/>
          <w:lang w:val="en-US"/>
        </w:rPr>
        <w:t>Revision History</w:t>
      </w:r>
    </w:p>
    <w:tbl>
      <w:tblPr>
        <w:tblW w:w="95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04"/>
        <w:gridCol w:w="1151"/>
        <w:gridCol w:w="3745"/>
        <w:gridCol w:w="2304"/>
      </w:tblGrid>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Date</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Version</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Description</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jc w:val="center"/>
            </w:pPr>
            <w:r>
              <w:rPr>
                <w:b w:val="1"/>
                <w:bCs w:val="1"/>
                <w:rtl w:val="0"/>
                <w:lang w:val="en-US"/>
              </w:rPr>
              <w:t>Author</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21.03.2020</w:t>
            </w: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&lt;1.0&gt;</w:t>
            </w: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&lt;details&gt;</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Neagu Lorena</w:t>
            </w: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bletext"/>
            </w:pPr>
            <w:r>
              <w:rPr>
                <w:rtl w:val="0"/>
                <w:lang w:val="en-US"/>
              </w:rPr>
              <w:t xml:space="preserve"> </w:t>
            </w: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7" w:hRule="atLeast"/>
        </w:trPr>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74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itle"/>
        <w:rPr>
          <w:rFonts w:ascii="Times New Roman" w:cs="Times New Roman" w:hAnsi="Times New Roman" w:eastAsia="Times New Roman"/>
        </w:rPr>
      </w:pPr>
    </w:p>
    <w:p>
      <w:pPr>
        <w:pStyle w:val="Body"/>
      </w:pPr>
    </w:p>
    <w:p>
      <w:pPr>
        <w:pStyle w:val="Title"/>
      </w:pP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Table of Contents</w:t>
      </w:r>
    </w:p>
    <w:p>
      <w:pPr>
        <w:pStyle w:val="Title"/>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Overview</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Positioning</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Problem Statement</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rPr>
        <w:t>Product Position Statement</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Stakeholder and User Descriptions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Stakeholder Summary</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4"/>
        </w:numPr>
      </w:pPr>
      <w:r>
        <w:rPr>
          <w:rFonts w:cs="Arial Unicode MS" w:eastAsia="Arial Unicode MS"/>
          <w:rtl w:val="0"/>
        </w:rPr>
        <w:t>User Summary</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5"/>
        </w:numPr>
      </w:pPr>
      <w:r>
        <w:rPr>
          <w:rFonts w:cs="Arial Unicode MS" w:eastAsia="Arial Unicode MS"/>
          <w:rtl w:val="0"/>
        </w:rPr>
        <w:t>User Environment</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numPr>
          <w:ilvl w:val="0"/>
          <w:numId w:val="6"/>
        </w:numPr>
      </w:pPr>
      <w:r>
        <w:rPr>
          <w:rFonts w:cs="Arial Unicode MS" w:eastAsia="Arial Unicode MS"/>
          <w:rtl w:val="0"/>
        </w:rPr>
        <w:t>Product Requirements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itle"/>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itle"/>
        <w:rPr>
          <w:rFonts w:ascii="Times New Roman" w:cs="Times New Roman" w:hAnsi="Times New Roman" w:eastAsia="Times New Roman"/>
        </w:rPr>
      </w:pPr>
      <w:r>
        <w:rPr>
          <w:rFonts w:ascii="Times New Roman" w:hAnsi="Times New Roman"/>
          <w:rtl w:val="0"/>
          <w:lang w:val="en-US"/>
        </w:rPr>
        <w:t>Vision</w:t>
      </w:r>
    </w:p>
    <w:p>
      <w:pPr>
        <w:pStyle w:val="Heading"/>
        <w:numPr>
          <w:ilvl w:val="0"/>
          <w:numId w:val="8"/>
        </w:numPr>
        <w:bidi w:val="0"/>
        <w:ind w:right="0"/>
        <w:jc w:val="left"/>
        <w:rPr>
          <w:rFonts w:ascii="Times New Roman" w:cs="Times New Roman" w:hAnsi="Times New Roman" w:eastAsia="Times New Roman"/>
          <w:rtl w:val="0"/>
        </w:rPr>
      </w:pPr>
      <w:bookmarkStart w:name="_Toc" w:id="2"/>
      <w:r>
        <w:rPr>
          <w:rFonts w:ascii="Times New Roman" w:hAnsi="Times New Roman"/>
          <w:rtl w:val="0"/>
          <w:lang w:val="fr-FR"/>
        </w:rPr>
        <w:t>Introduction</w:t>
      </w:r>
      <w:bookmarkEnd w:id="2"/>
    </w:p>
    <w:p>
      <w:pPr>
        <w:pStyle w:val="InfoBlue"/>
      </w:pPr>
      <w:r>
        <w:rPr>
          <w:rtl w:val="0"/>
        </w:rPr>
        <w:t xml:space="preserve">[The purpose of this document is to collect, analyze, and define high-level needs and features of the MusiCast Application. It focuses on the capabilities needed by the stakeholders and the target users, and </w:t>
      </w:r>
      <w:r>
        <w:rPr>
          <w:b w:val="1"/>
          <w:bCs w:val="1"/>
          <w:rtl w:val="0"/>
          <w:lang w:val="en-US"/>
        </w:rPr>
        <w:t>why</w:t>
      </w:r>
      <w:r>
        <w:rPr>
          <w:rtl w:val="0"/>
        </w:rPr>
        <w:t xml:space="preserve"> these needs exist. The details of how the MusiCast Application fulfills these needs are detailed in the use-case and supplementary specifications.]</w:t>
      </w:r>
    </w:p>
    <w:p>
      <w:pPr>
        <w:pStyle w:val="Body Text"/>
      </w:pPr>
    </w:p>
    <w:p>
      <w:pPr>
        <w:pStyle w:val="InfoBlue"/>
      </w:pPr>
      <w:r>
        <w:rPr>
          <w:rtl w:val="0"/>
        </w:rPr>
        <w:t xml:space="preserve"> [The introduction of the </w:t>
      </w:r>
      <w:r>
        <w:rPr>
          <w:b w:val="1"/>
          <w:bCs w:val="1"/>
          <w:rtl w:val="0"/>
          <w:lang w:val="en-US"/>
        </w:rPr>
        <w:t xml:space="preserve">Vision </w:t>
      </w:r>
      <w:r>
        <w:rPr>
          <w:rtl w:val="0"/>
        </w:rPr>
        <w:t xml:space="preserve">document provides an overview of the entire document. It includes the purpose, scope, definitions, acronyms, abbreviations, references, and overview of this </w:t>
      </w:r>
      <w:r>
        <w:rPr>
          <w:b w:val="1"/>
          <w:bCs w:val="1"/>
          <w:rtl w:val="0"/>
          <w:lang w:val="en-US"/>
        </w:rPr>
        <w:t xml:space="preserve">Vision </w:t>
      </w:r>
      <w:r>
        <w:rPr>
          <w:rtl w:val="0"/>
        </w:rPr>
        <w:t>document.]</w:t>
      </w:r>
    </w:p>
    <w:p>
      <w:pPr>
        <w:pStyle w:val="Heading 2"/>
        <w:numPr>
          <w:ilvl w:val="1"/>
          <w:numId w:val="8"/>
        </w:numPr>
        <w:bidi w:val="0"/>
        <w:ind w:right="0"/>
        <w:jc w:val="left"/>
        <w:rPr>
          <w:rFonts w:ascii="Times New Roman" w:cs="Times New Roman" w:hAnsi="Times New Roman" w:eastAsia="Times New Roman"/>
          <w:rtl w:val="0"/>
        </w:rPr>
      </w:pPr>
      <w:bookmarkStart w:name="_Toc1" w:id="3"/>
      <w:r>
        <w:rPr>
          <w:rFonts w:ascii="Times New Roman" w:hAnsi="Times New Roman"/>
          <w:rtl w:val="0"/>
          <w:lang w:val="en-US"/>
        </w:rPr>
        <w:t>Purpose</w:t>
      </w:r>
      <w:bookmarkEnd w:id="3"/>
    </w:p>
    <w:p>
      <w:pPr>
        <w:pStyle w:val="InfoBlue"/>
      </w:pPr>
      <w:r>
        <w:rPr>
          <w:rtl w:val="0"/>
        </w:rPr>
        <w:t xml:space="preserve">[Specify the purpose of this </w:t>
      </w:r>
      <w:r>
        <w:rPr>
          <w:b w:val="1"/>
          <w:bCs w:val="1"/>
          <w:rtl w:val="0"/>
          <w:lang w:val="en-US"/>
        </w:rPr>
        <w:t xml:space="preserve">Vision </w:t>
      </w:r>
      <w:r>
        <w:rPr>
          <w:rtl w:val="0"/>
        </w:rPr>
        <w:t>document</w:t>
      </w:r>
      <w:r>
        <w:rPr>
          <w:b w:val="1"/>
          <w:bCs w:val="1"/>
          <w:rtl w:val="0"/>
          <w:lang w:val="en-US"/>
        </w:rPr>
        <w:t>.</w:t>
      </w:r>
      <w:r>
        <w:rPr>
          <w:rtl w:val="0"/>
        </w:rPr>
        <w:t>]</w:t>
      </w:r>
    </w:p>
    <w:p>
      <w:pPr>
        <w:pStyle w:val="Body Text"/>
      </w:pPr>
      <w:r>
        <w:rPr>
          <w:rtl w:val="0"/>
        </w:rPr>
        <w:t xml:space="preserve">The purpose of this Vision document is to present and describe more clearly every aspect of the system to be implemented. </w:t>
      </w:r>
    </w:p>
    <w:p>
      <w:pPr>
        <w:pStyle w:val="Heading 2"/>
        <w:numPr>
          <w:ilvl w:val="1"/>
          <w:numId w:val="8"/>
        </w:numPr>
        <w:bidi w:val="0"/>
        <w:ind w:right="0"/>
        <w:jc w:val="left"/>
        <w:rPr>
          <w:rFonts w:ascii="Times New Roman" w:cs="Times New Roman" w:hAnsi="Times New Roman" w:eastAsia="Times New Roman"/>
          <w:rtl w:val="0"/>
        </w:rPr>
      </w:pPr>
      <w:bookmarkStart w:name="_Toc2" w:id="4"/>
      <w:r>
        <w:rPr>
          <w:rFonts w:ascii="Times New Roman" w:hAnsi="Times New Roman"/>
          <w:rtl w:val="0"/>
          <w:lang w:val="it-IT"/>
        </w:rPr>
        <w:t>Scope</w:t>
      </w:r>
      <w:bookmarkEnd w:id="4"/>
    </w:p>
    <w:p>
      <w:pPr>
        <w:pStyle w:val="InfoBlue"/>
      </w:pPr>
      <w:r>
        <w:rPr>
          <w:rtl w:val="0"/>
        </w:rPr>
        <w:t xml:space="preserve">[A brief description of the scope of this </w:t>
      </w:r>
      <w:r>
        <w:rPr>
          <w:b w:val="1"/>
          <w:bCs w:val="1"/>
          <w:rtl w:val="0"/>
          <w:lang w:val="en-US"/>
        </w:rPr>
        <w:t xml:space="preserve">Vision </w:t>
      </w:r>
      <w:r>
        <w:rPr>
          <w:rtl w:val="0"/>
        </w:rPr>
        <w:t>document; what Project(s) it is associated with and anything else that is affected or influenced by this document.]</w:t>
      </w:r>
    </w:p>
    <w:p>
      <w:pPr>
        <w:pStyle w:val="Heading 2"/>
        <w:numPr>
          <w:ilvl w:val="1"/>
          <w:numId w:val="8"/>
        </w:numPr>
        <w:bidi w:val="0"/>
        <w:ind w:right="0"/>
        <w:jc w:val="left"/>
        <w:rPr>
          <w:rFonts w:ascii="Times New Roman" w:cs="Times New Roman" w:hAnsi="Times New Roman" w:eastAsia="Times New Roman"/>
          <w:rtl w:val="0"/>
        </w:rPr>
      </w:pPr>
      <w:bookmarkStart w:name="_Toc3" w:id="5"/>
      <w:r>
        <w:rPr>
          <w:rFonts w:ascii="Times New Roman" w:hAnsi="Times New Roman"/>
          <w:rtl w:val="0"/>
          <w:lang w:val="en-US"/>
        </w:rPr>
        <w:t>Definitions, Acronyms, and Abbreviations</w:t>
      </w:r>
      <w:bookmarkEnd w:id="5"/>
    </w:p>
    <w:p>
      <w:pPr>
        <w:pStyle w:val="InfoBlue"/>
      </w:pPr>
      <w:r>
        <w:rPr>
          <w:rtl w:val="0"/>
        </w:rPr>
        <w:t xml:space="preserve">[This subsection provides the definitions of all terms, acronyms, and abbreviations required to properly interpret the </w:t>
      </w:r>
      <w:r>
        <w:rPr>
          <w:b w:val="1"/>
          <w:bCs w:val="1"/>
          <w:rtl w:val="0"/>
          <w:lang w:val="en-US"/>
        </w:rPr>
        <w:t xml:space="preserve">Vision </w:t>
      </w:r>
      <w:r>
        <w:rPr>
          <w:rtl w:val="0"/>
        </w:rPr>
        <w:t>document. This information may be provided by reference to the project</w:t>
      </w:r>
      <w:r>
        <w:rPr>
          <w:rtl w:val="0"/>
        </w:rPr>
        <w:t>’</w:t>
      </w:r>
      <w:r>
        <w:rPr>
          <w:rtl w:val="0"/>
        </w:rPr>
        <w:t>s Glossary.]</w:t>
      </w:r>
    </w:p>
    <w:p>
      <w:pPr>
        <w:pStyle w:val="Heading 2"/>
        <w:numPr>
          <w:ilvl w:val="1"/>
          <w:numId w:val="8"/>
        </w:numPr>
        <w:bidi w:val="0"/>
        <w:ind w:right="0"/>
        <w:jc w:val="left"/>
        <w:rPr>
          <w:rFonts w:ascii="Times New Roman" w:cs="Times New Roman" w:hAnsi="Times New Roman" w:eastAsia="Times New Roman"/>
          <w:rtl w:val="0"/>
        </w:rPr>
      </w:pPr>
      <w:bookmarkStart w:name="_Toc4" w:id="6"/>
      <w:r>
        <w:rPr>
          <w:rFonts w:ascii="Times New Roman" w:hAnsi="Times New Roman"/>
          <w:rtl w:val="0"/>
          <w:lang w:val="fr-FR"/>
        </w:rPr>
        <w:t>References</w:t>
      </w:r>
      <w:bookmarkEnd w:id="6"/>
    </w:p>
    <w:p>
      <w:pPr>
        <w:pStyle w:val="InfoBlue"/>
      </w:pPr>
      <w:r>
        <w:rPr>
          <w:rtl w:val="0"/>
        </w:rPr>
        <w:t xml:space="preserve">[This subsection provides a complete list of all documents referenced elsewhere in the </w:t>
      </w:r>
      <w:r>
        <w:rPr>
          <w:b w:val="1"/>
          <w:bCs w:val="1"/>
          <w:rtl w:val="0"/>
          <w:lang w:val="en-US"/>
        </w:rPr>
        <w:t xml:space="preserve">Vision </w:t>
      </w:r>
      <w:r>
        <w:rPr>
          <w:rtl w:val="0"/>
        </w:rP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Heading 2"/>
        <w:numPr>
          <w:ilvl w:val="1"/>
          <w:numId w:val="8"/>
        </w:numPr>
        <w:bidi w:val="0"/>
        <w:ind w:right="0"/>
        <w:jc w:val="left"/>
        <w:rPr>
          <w:rFonts w:ascii="Times New Roman" w:cs="Times New Roman" w:hAnsi="Times New Roman" w:eastAsia="Times New Roman"/>
          <w:rtl w:val="0"/>
        </w:rPr>
      </w:pPr>
      <w:bookmarkStart w:name="_Toc5" w:id="7"/>
      <w:r>
        <w:rPr>
          <w:rFonts w:ascii="Times New Roman" w:hAnsi="Times New Roman"/>
          <w:rtl w:val="0"/>
          <w:lang w:val="nl-NL"/>
        </w:rPr>
        <w:t>Overview</w:t>
      </w:r>
      <w:bookmarkEnd w:id="7"/>
    </w:p>
    <w:p>
      <w:pPr>
        <w:pStyle w:val="InfoBlue"/>
      </w:pPr>
      <w:r>
        <w:rPr>
          <w:rtl w:val="0"/>
        </w:rPr>
        <w:t xml:space="preserve">[This subsection describes what the rest of the </w:t>
      </w:r>
      <w:r>
        <w:rPr>
          <w:b w:val="1"/>
          <w:bCs w:val="1"/>
          <w:rtl w:val="0"/>
          <w:lang w:val="en-US"/>
        </w:rPr>
        <w:t xml:space="preserve">Vision </w:t>
      </w:r>
      <w:r>
        <w:rPr>
          <w:rtl w:val="0"/>
        </w:rPr>
        <w:t>document contains and explains how the document is organized.]</w:t>
      </w:r>
    </w:p>
    <w:p>
      <w:pPr>
        <w:pStyle w:val="Heading"/>
        <w:numPr>
          <w:ilvl w:val="0"/>
          <w:numId w:val="8"/>
        </w:numPr>
        <w:bidi w:val="0"/>
        <w:ind w:right="0"/>
        <w:jc w:val="left"/>
        <w:rPr>
          <w:rFonts w:ascii="Times New Roman" w:cs="Times New Roman" w:hAnsi="Times New Roman" w:eastAsia="Times New Roman"/>
          <w:rtl w:val="0"/>
        </w:rPr>
      </w:pPr>
      <w:bookmarkStart w:name="_Toc6" w:id="8"/>
      <w:r>
        <w:rPr>
          <w:rFonts w:ascii="Times New Roman" w:hAnsi="Times New Roman"/>
          <w:rtl w:val="0"/>
          <w:lang w:val="en-US"/>
        </w:rPr>
        <w:t>Positioning</w:t>
      </w:r>
      <w:bookmarkEnd w:id="8"/>
    </w:p>
    <w:p>
      <w:pPr>
        <w:pStyle w:val="Heading 2"/>
        <w:numPr>
          <w:ilvl w:val="1"/>
          <w:numId w:val="8"/>
        </w:numPr>
        <w:bidi w:val="0"/>
        <w:ind w:right="0"/>
        <w:jc w:val="left"/>
        <w:rPr>
          <w:rFonts w:ascii="Times New Roman" w:cs="Times New Roman" w:hAnsi="Times New Roman" w:eastAsia="Times New Roman"/>
          <w:rtl w:val="0"/>
        </w:rPr>
      </w:pPr>
      <w:bookmarkStart w:name="_Toc7" w:id="9"/>
      <w:r>
        <w:rPr>
          <w:rFonts w:ascii="Times New Roman" w:hAnsi="Times New Roman"/>
          <w:rtl w:val="0"/>
          <w:lang w:val="en-US"/>
        </w:rPr>
        <w:t>Problem Statement</w:t>
      </w:r>
      <w:bookmarkEnd w:id="9"/>
    </w:p>
    <w:p>
      <w:pPr>
        <w:pStyle w:val="InfoBlue"/>
      </w:pPr>
      <w:r>
        <w:rPr>
          <w:rtl w:val="0"/>
        </w:rPr>
        <w:t>[Provide a statement summarizing the problem being solved by this project. The following format may be used:]</w:t>
      </w:r>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234"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The problem of</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Music players that generate personalized playlists.</w:t>
            </w:r>
          </w:p>
        </w:tc>
      </w:tr>
      <w:tr>
        <w:tblPrEx>
          <w:shd w:val="clear" w:color="auto" w:fill="ced7e7"/>
        </w:tblPrEx>
        <w:trPr>
          <w:trHeight w:val="22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affects</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People that listen to music</w:t>
            </w:r>
          </w:p>
        </w:tc>
      </w:tr>
      <w:tr>
        <w:tblPrEx>
          <w:shd w:val="clear" w:color="auto" w:fill="ced7e7"/>
        </w:tblPrEx>
        <w:trPr>
          <w:trHeight w:val="22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the impact of which is</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Impacts the way people listen to music.</w:t>
            </w:r>
          </w:p>
        </w:tc>
      </w:tr>
      <w:tr>
        <w:tblPrEx>
          <w:shd w:val="clear" w:color="auto" w:fill="ced7e7"/>
        </w:tblPrEx>
        <w:trPr>
          <w:trHeight w:val="467"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ind w:left="72" w:firstLine="0"/>
            </w:pPr>
            <w:r>
              <w:rPr>
                <w:rtl w:val="0"/>
                <w:lang w:val="en-US"/>
              </w:rPr>
              <w:t>a successful solution would be</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Provide an easier and more personalized way to have music that people enjoy.</w:t>
            </w:r>
          </w:p>
        </w:tc>
      </w:tr>
    </w:tbl>
    <w:p>
      <w:pPr>
        <w:pStyle w:val="InfoBlue"/>
        <w:spacing w:line="240" w:lineRule="auto"/>
        <w:ind w:left="828" w:hanging="828"/>
      </w:pPr>
    </w:p>
    <w:p>
      <w:pPr>
        <w:pStyle w:val="Heading 2"/>
        <w:numPr>
          <w:ilvl w:val="1"/>
          <w:numId w:val="9"/>
        </w:numPr>
        <w:bidi w:val="0"/>
        <w:ind w:right="0"/>
        <w:jc w:val="left"/>
        <w:rPr>
          <w:rFonts w:ascii="Times New Roman" w:cs="Times New Roman" w:hAnsi="Times New Roman" w:eastAsia="Times New Roman"/>
          <w:rtl w:val="0"/>
        </w:rPr>
      </w:pPr>
      <w:bookmarkStart w:name="_Toc8" w:id="10"/>
      <w:r>
        <w:rPr>
          <w:rFonts w:ascii="Times New Roman" w:hAnsi="Times New Roman"/>
          <w:rtl w:val="0"/>
          <w:lang w:val="en-US"/>
        </w:rPr>
        <w:t>Product Position Statement</w:t>
      </w:r>
      <w:bookmarkEnd w:id="10"/>
    </w:p>
    <w:p>
      <w:pPr>
        <w:pStyle w:val="InfoBlue"/>
      </w:pPr>
      <w:r>
        <w:rPr>
          <w:rtl w:val="0"/>
        </w:rPr>
        <w:t>[Provide an overall statement summarizing, at the highest level, the unique position the product intends to fill in the marketplace. The following format may be used:]</w:t>
      </w:r>
    </w:p>
    <w:tbl>
      <w:tblPr>
        <w:tblW w:w="819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234"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For</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Any customer</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Who</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Wants to listen to music</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The (product name)</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 xml:space="preserve"> is a music player with playlist generator</w:t>
            </w:r>
          </w:p>
        </w:tc>
      </w:tr>
      <w:tr>
        <w:tblPrEx>
          <w:shd w:val="clear" w:color="auto" w:fill="ced7e7"/>
        </w:tblPrEx>
        <w:trPr>
          <w:trHeight w:val="46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That</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Likes to have songs in playlists that can be easily created based on weather</w:t>
            </w:r>
          </w:p>
        </w:tc>
      </w:tr>
      <w:tr>
        <w:tblPrEx>
          <w:shd w:val="clear" w:color="auto" w:fill="ced7e7"/>
        </w:tblPrEx>
        <w:trPr>
          <w:trHeight w:val="227"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keepNext w:val="1"/>
              <w:ind w:left="72" w:firstLine="0"/>
            </w:pPr>
            <w:r>
              <w:rPr>
                <w:rtl w:val="0"/>
                <w:lang w:val="en-US"/>
              </w:rPr>
              <w:t>Unlike</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Apple Music</w:t>
            </w:r>
          </w:p>
        </w:tc>
      </w:tr>
      <w:tr>
        <w:tblPrEx>
          <w:shd w:val="clear" w:color="auto" w:fill="ced7e7"/>
        </w:tblPrEx>
        <w:trPr>
          <w:trHeight w:val="234"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152"/>
              <w:bottom w:type="dxa" w:w="80"/>
              <w:right w:type="dxa" w:w="80"/>
            </w:tcMar>
            <w:vAlign w:val="top"/>
          </w:tcPr>
          <w:p>
            <w:pPr>
              <w:pStyle w:val="Body Text"/>
              <w:ind w:left="72" w:firstLine="0"/>
            </w:pPr>
            <w:r>
              <w:rPr>
                <w:rtl w:val="0"/>
                <w:lang w:val="en-US"/>
              </w:rPr>
              <w:t>Our product</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InfoBlue"/>
            </w:pPr>
            <w:r>
              <w:rPr>
                <w:rtl w:val="0"/>
                <w:lang w:val="en-US"/>
              </w:rPr>
              <w:t>Can generate playlists depending on the outside weather.</w:t>
            </w:r>
          </w:p>
        </w:tc>
      </w:tr>
    </w:tbl>
    <w:p>
      <w:pPr>
        <w:pStyle w:val="InfoBlue"/>
        <w:spacing w:line="240" w:lineRule="auto"/>
        <w:ind w:left="828" w:hanging="828"/>
      </w:pPr>
    </w:p>
    <w:p>
      <w:pPr>
        <w:pStyle w:val="InfoBlue"/>
      </w:pPr>
      <w:r>
        <w:rPr>
          <w:rtl w:val="0"/>
        </w:rPr>
        <w:t>[A product position statement communicates the intent of the application and the importance of the project to all concerned personnel.]</w:t>
      </w:r>
    </w:p>
    <w:p>
      <w:pPr>
        <w:pStyle w:val="Heading"/>
        <w:numPr>
          <w:ilvl w:val="0"/>
          <w:numId w:val="10"/>
        </w:numPr>
        <w:bidi w:val="0"/>
        <w:ind w:right="0"/>
        <w:jc w:val="left"/>
        <w:rPr>
          <w:rFonts w:ascii="Times New Roman" w:cs="Times New Roman" w:hAnsi="Times New Roman" w:eastAsia="Times New Roman"/>
          <w:rtl w:val="0"/>
        </w:rPr>
      </w:pPr>
      <w:bookmarkStart w:name="_Toc9" w:id="11"/>
      <w:r>
        <w:rPr>
          <w:rFonts w:ascii="Times New Roman" w:hAnsi="Times New Roman"/>
          <w:rtl w:val="0"/>
          <w:lang w:val="en-US"/>
        </w:rPr>
        <w:t>Stakeholder and User Descriptions</w:t>
      </w:r>
      <w:bookmarkEnd w:id="11"/>
    </w:p>
    <w:p>
      <w:pPr>
        <w:pStyle w:val="InfoBlue"/>
      </w:pPr>
      <w:r>
        <w:rPr>
          <w:rtl w:val="0"/>
        </w:rPr>
        <w:t>[To effectively provide products and services that meet your stakeholders</w:t>
      </w:r>
      <w:r>
        <w:rPr>
          <w:rtl w:val="0"/>
        </w:rPr>
        <w:t xml:space="preserve">’ </w:t>
      </w:r>
      <w:r>
        <w:rPr>
          <w:rtl w:val="0"/>
        </w:rPr>
        <w:t>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Body Text"/>
      </w:pPr>
      <w:r>
        <w:rPr>
          <w:rtl w:val="0"/>
        </w:rPr>
        <w:t>The users of the system can be anyone with a smartphone who want to have a user-friendly app through which they can listen to their favorite music anytime they want. Users usually prefer music applications to be as personalized as possible, based on the environment, mood, time of day. So, the application will allow them to have a playlist that can be generated based on the weather that is outside, so they won</w:t>
      </w:r>
      <w:r>
        <w:rPr>
          <w:rtl w:val="0"/>
        </w:rPr>
        <w:t>’</w:t>
      </w:r>
      <w:r>
        <w:rPr>
          <w:rtl w:val="0"/>
        </w:rPr>
        <w:t>t be required to spend extra time to search through their songs and create a playlist, but rather be generated automatically based on their environment.</w:t>
      </w:r>
    </w:p>
    <w:p>
      <w:pPr>
        <w:pStyle w:val="Heading 2"/>
        <w:numPr>
          <w:ilvl w:val="1"/>
          <w:numId w:val="8"/>
        </w:numPr>
        <w:bidi w:val="0"/>
        <w:ind w:right="0"/>
        <w:jc w:val="left"/>
        <w:rPr>
          <w:rFonts w:ascii="Times New Roman" w:cs="Times New Roman" w:hAnsi="Times New Roman" w:eastAsia="Times New Roman"/>
          <w:rtl w:val="0"/>
        </w:rPr>
      </w:pPr>
      <w:bookmarkStart w:name="_Toc10" w:id="12"/>
      <w:r>
        <w:rPr>
          <w:rFonts w:ascii="Times New Roman" w:hAnsi="Times New Roman"/>
          <w:rtl w:val="0"/>
        </w:rPr>
        <w:t>Stakeholder Summary</w:t>
      </w:r>
      <w:bookmarkEnd w:id="12"/>
    </w:p>
    <w:p>
      <w:pPr>
        <w:pStyle w:val="InfoBlue"/>
      </w:pPr>
      <w:r>
        <w:rPr>
          <w:rtl w:val="0"/>
        </w:rPr>
        <w:t>[There are a number of stakeholders with an interest in the development and not all of them are end users. Present a summary list of these non-user stakeholders. (The users are summarized in section 3.2.)]</w:t>
      </w:r>
    </w:p>
    <w:tbl>
      <w:tblPr>
        <w:tblW w:w="84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2610"/>
        <w:gridCol w:w="3960"/>
      </w:tblGrid>
      <w:tr>
        <w:tblPrEx>
          <w:shd w:val="clear" w:color="auto" w:fill="ced7e7"/>
        </w:tblPrEx>
        <w:trPr>
          <w:trHeight w:val="227" w:hRule="atLeast"/>
        </w:trPr>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Name</w:t>
            </w:r>
          </w:p>
        </w:tc>
        <w:tc>
          <w:tcPr>
            <w:tcW w:type="dxa" w:w="26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Description</w:t>
            </w:r>
          </w:p>
        </w:tc>
        <w:tc>
          <w:tcPr>
            <w:tcW w:type="dxa" w:w="3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Responsibilities</w:t>
            </w:r>
          </w:p>
        </w:tc>
      </w:tr>
      <w:tr>
        <w:tblPrEx>
          <w:shd w:val="clear" w:color="auto" w:fill="ced7e7"/>
        </w:tblPrEx>
        <w:trPr>
          <w:trHeight w:val="2987" w:hRule="atLeast"/>
        </w:trPr>
        <w:tc>
          <w:tcPr>
            <w:tcW w:type="dxa" w:w="18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tl w:val="0"/>
                <w:lang w:val="en-US"/>
              </w:rPr>
              <w:t>[Name the stakeholder type.]</w:t>
            </w:r>
          </w:p>
        </w:tc>
        <w:tc>
          <w:tcPr>
            <w:tcW w:type="dxa" w:w="26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tl w:val="0"/>
                <w:lang w:val="en-US"/>
              </w:rPr>
              <w:t>[Briefly describe the stakeholder.]</w:t>
            </w:r>
          </w:p>
        </w:tc>
        <w:tc>
          <w:tcPr>
            <w:tcW w:type="dxa" w:w="39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pPr>
            <w:r>
              <w:rPr>
                <w:rtl w:val="0"/>
                <w:lang w:val="en-US"/>
              </w:rPr>
              <w:t>[Summarize the stakeholder</w:t>
            </w:r>
            <w:r>
              <w:rPr>
                <w:rtl w:val="0"/>
                <w:lang w:val="en-US"/>
              </w:rPr>
              <w:t>’</w:t>
            </w:r>
            <w:r>
              <w:rPr>
                <w:rtl w:val="0"/>
                <w:lang w:val="en-US"/>
              </w:rPr>
              <w:t>s key responsibilities with regard to the system being developed; that is, their interest as a stakeholder. For example, this stakeholder:</w:t>
            </w:r>
          </w:p>
          <w:p>
            <w:pPr>
              <w:pStyle w:val="InfoBlue"/>
              <w:bidi w:val="0"/>
              <w:ind w:left="0" w:right="0" w:firstLine="0"/>
              <w:jc w:val="left"/>
              <w:rPr>
                <w:rtl w:val="0"/>
              </w:rPr>
            </w:pPr>
            <w:r>
              <w:rPr>
                <w:rtl w:val="0"/>
                <w:lang w:val="en-US"/>
              </w:rPr>
              <w:t>ensures that the system will be maintainable</w:t>
            </w:r>
          </w:p>
          <w:p>
            <w:pPr>
              <w:pStyle w:val="InfoBlue"/>
              <w:bidi w:val="0"/>
              <w:ind w:left="0" w:right="0" w:firstLine="0"/>
              <w:jc w:val="left"/>
              <w:rPr>
                <w:rtl w:val="0"/>
              </w:rPr>
            </w:pPr>
            <w:r>
              <w:rPr>
                <w:rtl w:val="0"/>
                <w:lang w:val="en-US"/>
              </w:rPr>
              <w:t>ensures that there will be a market demand for the product</w:t>
            </w:r>
            <w:r>
              <w:rPr>
                <w:rtl w:val="0"/>
                <w:lang w:val="en-US"/>
              </w:rPr>
              <w:t>’</w:t>
            </w:r>
            <w:r>
              <w:rPr>
                <w:rtl w:val="0"/>
                <w:lang w:val="en-US"/>
              </w:rPr>
              <w:t>s features</w:t>
            </w:r>
          </w:p>
          <w:p>
            <w:pPr>
              <w:pStyle w:val="InfoBlue"/>
              <w:bidi w:val="0"/>
              <w:ind w:left="0" w:right="0" w:firstLine="0"/>
              <w:jc w:val="left"/>
              <w:rPr>
                <w:rtl w:val="0"/>
              </w:rPr>
            </w:pPr>
            <w:r>
              <w:rPr>
                <w:rtl w:val="0"/>
                <w:lang w:val="en-US"/>
              </w:rPr>
              <w:t>monitors the project</w:t>
            </w:r>
            <w:r>
              <w:rPr>
                <w:rtl w:val="0"/>
                <w:lang w:val="en-US"/>
              </w:rPr>
              <w:t>’</w:t>
            </w:r>
            <w:r>
              <w:rPr>
                <w:rtl w:val="0"/>
                <w:lang w:val="en-US"/>
              </w:rPr>
              <w:t>s progress</w:t>
            </w:r>
          </w:p>
          <w:p>
            <w:pPr>
              <w:pStyle w:val="InfoBlue"/>
              <w:bidi w:val="0"/>
              <w:ind w:left="0" w:right="0" w:firstLine="0"/>
              <w:jc w:val="left"/>
              <w:rPr>
                <w:rtl w:val="0"/>
              </w:rPr>
            </w:pPr>
            <w:r>
              <w:rPr>
                <w:rtl w:val="0"/>
                <w:lang w:val="en-US"/>
              </w:rPr>
              <w:t>approves funding</w:t>
            </w:r>
          </w:p>
          <w:p>
            <w:pPr>
              <w:pStyle w:val="InfoBlue"/>
              <w:bidi w:val="0"/>
              <w:ind w:left="0" w:right="0" w:firstLine="0"/>
              <w:jc w:val="left"/>
              <w:rPr>
                <w:rtl w:val="0"/>
              </w:rPr>
            </w:pPr>
            <w:r>
              <w:rPr>
                <w:rtl w:val="0"/>
                <w:lang w:val="en-US"/>
              </w:rPr>
              <w:t>and so forth]</w:t>
            </w:r>
          </w:p>
        </w:tc>
      </w:tr>
    </w:tbl>
    <w:p>
      <w:pPr>
        <w:pStyle w:val="InfoBlue"/>
        <w:spacing w:line="240" w:lineRule="auto"/>
        <w:ind w:left="828" w:hanging="828"/>
      </w:pPr>
    </w:p>
    <w:p>
      <w:pPr>
        <w:pStyle w:val="Heading 2"/>
        <w:numPr>
          <w:ilvl w:val="1"/>
          <w:numId w:val="11"/>
        </w:numPr>
        <w:bidi w:val="0"/>
        <w:ind w:right="0"/>
        <w:jc w:val="left"/>
        <w:rPr>
          <w:rFonts w:ascii="Times New Roman" w:cs="Times New Roman" w:hAnsi="Times New Roman" w:eastAsia="Times New Roman"/>
          <w:rtl w:val="0"/>
        </w:rPr>
      </w:pPr>
      <w:bookmarkStart w:name="_Toc11" w:id="13"/>
      <w:r>
        <w:rPr>
          <w:rFonts w:ascii="Times New Roman" w:hAnsi="Times New Roman"/>
          <w:rtl w:val="0"/>
          <w:lang w:val="en-US"/>
        </w:rPr>
        <w:t>User Summary</w:t>
      </w:r>
      <w:bookmarkEnd w:id="13"/>
    </w:p>
    <w:p>
      <w:pPr>
        <w:pStyle w:val="InfoBlue"/>
      </w:pPr>
      <w:r>
        <w:rPr>
          <w:rtl w:val="0"/>
        </w:rPr>
        <w:t>[Present a summary list of all identified users.]</w:t>
      </w:r>
    </w:p>
    <w:tbl>
      <w:tblPr>
        <w:tblW w:w="8748"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8"/>
        <w:gridCol w:w="1882"/>
        <w:gridCol w:w="3240"/>
        <w:gridCol w:w="2628"/>
      </w:tblGrid>
      <w:tr>
        <w:tblPrEx>
          <w:shd w:val="clear" w:color="auto" w:fill="ced7e7"/>
        </w:tblPrEx>
        <w:trPr>
          <w:trHeight w:val="258" w:hRule="atLeast"/>
        </w:trPr>
        <w:tc>
          <w:tcPr>
            <w:tcW w:type="dxa" w:w="9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Name</w:t>
            </w:r>
          </w:p>
        </w:tc>
        <w:tc>
          <w:tcPr>
            <w:tcW w:type="dxa" w:w="18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Description</w:t>
            </w:r>
          </w:p>
        </w:tc>
        <w:tc>
          <w:tcPr>
            <w:tcW w:type="dxa" w:w="32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Responsibilities</w:t>
            </w:r>
          </w:p>
        </w:tc>
        <w:tc>
          <w:tcPr>
            <w:tcW w:type="dxa" w:w="26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Body Text"/>
              <w:ind w:left="0" w:firstLine="0"/>
            </w:pPr>
            <w:r>
              <w:rPr>
                <w:b w:val="1"/>
                <w:bCs w:val="1"/>
                <w:color w:val="ffffff"/>
                <w:u w:color="ffffff"/>
                <w:rtl w:val="0"/>
                <w:lang w:val="en-US"/>
              </w:rPr>
              <w:t>Stakeholder</w:t>
            </w:r>
          </w:p>
        </w:tc>
      </w:tr>
      <w:tr>
        <w:tblPrEx>
          <w:shd w:val="clear" w:color="auto" w:fill="ced7e7"/>
        </w:tblPrEx>
        <w:trPr>
          <w:trHeight w:val="2027" w:hRule="atLeast"/>
        </w:trPr>
        <w:tc>
          <w:tcPr>
            <w:tcW w:type="dxa" w:w="9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pPr>
            <w:r>
              <w:rPr>
                <w:rtl w:val="0"/>
                <w:lang w:val="en-US"/>
              </w:rPr>
              <w:t>GeneralUser</w:t>
            </w:r>
          </w:p>
          <w:p>
            <w:pPr>
              <w:pStyle w:val="InfoBlue"/>
              <w:rPr>
                <w:lang w:val="en-US"/>
              </w:rPr>
            </w:pPr>
          </w:p>
          <w:p>
            <w:pPr>
              <w:pStyle w:val="InfoBlue"/>
              <w:bidi w:val="0"/>
              <w:ind w:left="0" w:right="0" w:firstLine="0"/>
              <w:jc w:val="left"/>
              <w:rPr>
                <w:rtl w:val="0"/>
              </w:rPr>
            </w:pPr>
            <w:r>
              <w:rPr>
                <w:rtl w:val="0"/>
                <w:lang w:val="en-US"/>
              </w:rPr>
              <w:t xml:space="preserve">Administrator User </w:t>
            </w:r>
          </w:p>
        </w:tc>
        <w:tc>
          <w:tcPr>
            <w:tcW w:type="dxa" w:w="18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pPr>
            <w:r>
              <w:rPr>
                <w:rtl w:val="0"/>
                <w:lang w:val="en-US"/>
              </w:rPr>
              <w:t>Client</w:t>
            </w:r>
          </w:p>
          <w:p>
            <w:pPr>
              <w:pStyle w:val="Body Text"/>
              <w:rPr>
                <w:color w:val="c0504d"/>
                <w:u w:color="c0504d"/>
                <w:lang w:val="en-US"/>
              </w:rPr>
            </w:pPr>
          </w:p>
          <w:p>
            <w:pPr>
              <w:pStyle w:val="Body Text"/>
              <w:rPr>
                <w:color w:val="c0504d"/>
                <w:u w:color="c0504d"/>
                <w:lang w:val="en-US"/>
              </w:rPr>
            </w:pPr>
          </w:p>
          <w:p>
            <w:pPr>
              <w:pStyle w:val="Body Text"/>
              <w:bidi w:val="0"/>
              <w:ind w:left="0" w:right="0" w:firstLine="0"/>
              <w:jc w:val="left"/>
              <w:rPr>
                <w:rtl w:val="0"/>
              </w:rPr>
            </w:pPr>
            <w:r>
              <w:rPr>
                <w:color w:val="c0504d"/>
                <w:u w:color="c0504d"/>
                <w:rtl w:val="0"/>
                <w:lang w:val="en-US"/>
              </w:rPr>
              <w:t>Administrator</w:t>
            </w:r>
          </w:p>
        </w:tc>
        <w:tc>
          <w:tcPr>
            <w:tcW w:type="dxa" w:w="32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pPr>
            <w:r>
              <w:rPr>
                <w:rtl w:val="0"/>
                <w:lang w:val="en-US"/>
              </w:rPr>
              <w:t>Creates account</w:t>
            </w:r>
          </w:p>
          <w:p>
            <w:pPr>
              <w:pStyle w:val="Body Text"/>
              <w:bidi w:val="0"/>
              <w:ind w:left="0" w:right="0" w:firstLine="0"/>
              <w:jc w:val="left"/>
              <w:rPr>
                <w:color w:val="c0504d"/>
                <w:u w:color="c0504d"/>
                <w:rtl w:val="0"/>
              </w:rPr>
            </w:pPr>
            <w:r>
              <w:rPr>
                <w:color w:val="c0504d"/>
                <w:u w:color="c0504d"/>
                <w:rtl w:val="0"/>
                <w:lang w:val="en-US"/>
              </w:rPr>
              <w:t>Plays music</w:t>
            </w:r>
          </w:p>
          <w:p>
            <w:pPr>
              <w:pStyle w:val="InfoBlue"/>
              <w:rPr>
                <w:lang w:val="en-US"/>
              </w:rPr>
            </w:pPr>
          </w:p>
          <w:p>
            <w:pPr>
              <w:pStyle w:val="InfoBlue"/>
              <w:bidi w:val="0"/>
              <w:ind w:left="0" w:right="0" w:firstLine="0"/>
              <w:jc w:val="left"/>
              <w:rPr>
                <w:rtl w:val="0"/>
              </w:rPr>
            </w:pPr>
            <w:r>
              <w:rPr>
                <w:rtl w:val="0"/>
                <w:lang w:val="en-US"/>
              </w:rPr>
              <w:t>produces reports</w:t>
            </w:r>
          </w:p>
          <w:p>
            <w:pPr>
              <w:pStyle w:val="Body Text"/>
              <w:bidi w:val="0"/>
              <w:ind w:left="0" w:right="0" w:firstLine="0"/>
              <w:jc w:val="left"/>
              <w:rPr>
                <w:color w:val="c0504d"/>
                <w:u w:color="c0504d"/>
                <w:rtl w:val="0"/>
              </w:rPr>
            </w:pPr>
            <w:r>
              <w:rPr>
                <w:color w:val="c0504d"/>
                <w:u w:color="c0504d"/>
                <w:rtl w:val="0"/>
                <w:lang w:val="en-US"/>
              </w:rPr>
              <w:t>Manages application operations</w:t>
            </w:r>
          </w:p>
          <w:p>
            <w:pPr>
              <w:pStyle w:val="Body Text"/>
              <w:bidi w:val="0"/>
              <w:ind w:left="0" w:right="0" w:firstLine="0"/>
              <w:jc w:val="left"/>
              <w:rPr>
                <w:rtl w:val="0"/>
              </w:rPr>
            </w:pPr>
            <w:r>
              <w:rPr>
                <w:color w:val="c0504d"/>
                <w:u w:color="c0504d"/>
                <w:rtl w:val="0"/>
                <w:lang w:val="en-US"/>
              </w:rPr>
              <w:t>Authenticates user information</w:t>
            </w:r>
          </w:p>
        </w:tc>
        <w:tc>
          <w:tcPr>
            <w:tcW w:type="dxa" w:w="26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tl w:val="0"/>
                <w:lang w:val="en-US"/>
              </w:rPr>
              <w:t>[If the user is not directly represented, identify which stakeholder is responsible for representing the user</w:t>
            </w:r>
            <w:r>
              <w:rPr>
                <w:rtl w:val="0"/>
                <w:lang w:val="en-US"/>
              </w:rPr>
              <w:t>’</w:t>
            </w:r>
            <w:r>
              <w:rPr>
                <w:rtl w:val="0"/>
                <w:lang w:val="en-US"/>
              </w:rPr>
              <w:t>s interest.]</w:t>
            </w:r>
          </w:p>
        </w:tc>
      </w:tr>
    </w:tbl>
    <w:p>
      <w:pPr>
        <w:pStyle w:val="InfoBlue"/>
        <w:spacing w:line="240" w:lineRule="auto"/>
        <w:ind w:left="828" w:hanging="828"/>
      </w:pPr>
    </w:p>
    <w:p>
      <w:pPr>
        <w:pStyle w:val="Body Text"/>
      </w:pPr>
    </w:p>
    <w:p>
      <w:pPr>
        <w:pStyle w:val="Heading 2"/>
        <w:numPr>
          <w:ilvl w:val="1"/>
          <w:numId w:val="12"/>
        </w:numPr>
        <w:bidi w:val="0"/>
        <w:ind w:right="0"/>
        <w:jc w:val="left"/>
        <w:rPr>
          <w:rFonts w:ascii="Times New Roman" w:cs="Times New Roman" w:hAnsi="Times New Roman" w:eastAsia="Times New Roman"/>
          <w:rtl w:val="0"/>
        </w:rPr>
      </w:pPr>
      <w:bookmarkStart w:name="_Toc12" w:id="14"/>
      <w:r>
        <w:rPr>
          <w:rFonts w:ascii="Times New Roman" w:hAnsi="Times New Roman"/>
          <w:rtl w:val="0"/>
          <w:lang w:val="en-US"/>
        </w:rPr>
        <w:t>User Environment</w:t>
      </w:r>
      <w:bookmarkEnd w:id="14"/>
    </w:p>
    <w:p>
      <w:pPr>
        <w:pStyle w:val="InfoBlue"/>
      </w:pPr>
      <w:r>
        <w:rPr>
          <w:rtl w:val="0"/>
        </w:rPr>
        <w:t>[Detail the working environment of the target user. Here are some suggestions:</w:t>
      </w:r>
    </w:p>
    <w:p>
      <w:pPr>
        <w:pStyle w:val="InfoBlue"/>
      </w:pPr>
      <w:r>
        <w:rPr>
          <w:rtl w:val="0"/>
        </w:rPr>
        <w:t>Number of people involved in completing the task? Is this changing?</w:t>
      </w:r>
    </w:p>
    <w:p>
      <w:pPr>
        <w:pStyle w:val="InfoBlue"/>
      </w:pPr>
      <w:r>
        <w:rPr>
          <w:rtl w:val="0"/>
        </w:rPr>
        <w:t>How long is a task cycle? Amount of time spent in each activity? Is this changing?</w:t>
      </w:r>
    </w:p>
    <w:p>
      <w:pPr>
        <w:pStyle w:val="InfoBlue"/>
      </w:pPr>
      <w:r>
        <w:rPr>
          <w:rtl w:val="0"/>
        </w:rPr>
        <w:t>Any unique environmental constraints: mobile, outdoors, in-flight, and so on?</w:t>
      </w:r>
    </w:p>
    <w:p>
      <w:pPr>
        <w:pStyle w:val="InfoBlue"/>
      </w:pPr>
      <w:r>
        <w:rPr>
          <w:rtl w:val="0"/>
        </w:rPr>
        <w:t>Which systems platforms are in use today? Future platforms?</w:t>
      </w:r>
    </w:p>
    <w:p>
      <w:pPr>
        <w:pStyle w:val="InfoBlue"/>
      </w:pPr>
      <w:r>
        <w:rPr>
          <w:rtl w:val="0"/>
        </w:rPr>
        <w:t>What other applications are in use? Does your application need to integrate with them?</w:t>
      </w:r>
    </w:p>
    <w:p>
      <w:pPr>
        <w:pStyle w:val="InfoBlue"/>
      </w:pPr>
      <w:r>
        <w:rPr>
          <w:rtl w:val="0"/>
        </w:rPr>
        <w:t>]</w:t>
      </w:r>
    </w:p>
    <w:p>
      <w:pPr>
        <w:pStyle w:val="Body Text"/>
      </w:pPr>
      <w:r>
        <w:rPr>
          <w:rtl w:val="0"/>
        </w:rPr>
        <w:t>The user can use the application whenever he wants to listen to a playlist and doesn</w:t>
      </w:r>
      <w:r>
        <w:rPr>
          <w:rtl w:val="0"/>
        </w:rPr>
        <w:t>’</w:t>
      </w:r>
      <w:r>
        <w:rPr>
          <w:rtl w:val="0"/>
        </w:rPr>
        <w:t>t have the time to create one on the spot, with no environmental constraints. In the future, the application can be developed for all existing platforms, like mobile, laptop, smart TV, smartwatch, etc.</w:t>
      </w:r>
    </w:p>
    <w:p>
      <w:pPr>
        <w:pStyle w:val="Heading"/>
        <w:numPr>
          <w:ilvl w:val="0"/>
          <w:numId w:val="13"/>
        </w:numPr>
        <w:bidi w:val="0"/>
        <w:ind w:right="0"/>
        <w:jc w:val="left"/>
        <w:rPr>
          <w:rFonts w:ascii="Times New Roman" w:cs="Times New Roman" w:hAnsi="Times New Roman" w:eastAsia="Times New Roman"/>
          <w:rtl w:val="0"/>
        </w:rPr>
      </w:pPr>
      <w:bookmarkStart w:name="_Toc13" w:id="15"/>
      <w:r>
        <w:rPr>
          <w:rFonts w:ascii="Times New Roman" w:hAnsi="Times New Roman"/>
          <w:rtl w:val="0"/>
          <w:lang w:val="en-US"/>
        </w:rPr>
        <w:t>Product Requirements</w:t>
      </w:r>
      <w:bookmarkEnd w:id="15"/>
    </w:p>
    <w:p>
      <w:pPr>
        <w:pStyle w:val="InfoBlue"/>
      </w:pPr>
      <w:r>
        <w:rPr>
          <w:rtl w:val="0"/>
        </w:rPr>
        <w:t>[At a high level, list applicable standards, hardware or platform requirements, performance requirements, and environmental requirements.]</w:t>
      </w:r>
    </w:p>
    <w:p>
      <w:pPr>
        <w:pStyle w:val="Body Text"/>
      </w:pPr>
      <w:r>
        <w:rPr>
          <w:rtl w:val="0"/>
        </w:rPr>
        <w:t>The application must run on a computer PC/laptop.</w:t>
      </w:r>
    </w:p>
    <w:p>
      <w:pPr>
        <w:pStyle w:val="Body Text"/>
      </w:pPr>
      <w:r>
        <w:rPr>
          <w:rtl w:val="0"/>
        </w:rPr>
        <w:t>Playlist generation must be relatively fast, no more than a second or two to complete.</w:t>
      </w:r>
    </w:p>
    <w:p>
      <w:pPr>
        <w:pStyle w:val="Body Text"/>
      </w:pPr>
      <w:r>
        <w:rPr>
          <w:rtl w:val="0"/>
        </w:rPr>
        <w:t>Needs to be able to store 100 songs and create multiple playlists for each user.</w:t>
      </w:r>
    </w:p>
    <w:p>
      <w:pPr>
        <w:pStyle w:val="Body Text"/>
      </w:pPr>
      <w:r>
        <w:rPr>
          <w:rtl w:val="0"/>
        </w:rPr>
        <w:t>The application needs to access weather forecasts for any city and use it for playlist generator.</w:t>
      </w:r>
    </w:p>
    <w:p>
      <w:pPr>
        <w:pStyle w:val="Body Text"/>
      </w:pPr>
      <w:r>
        <w:rPr>
          <w:rtl w:val="0"/>
        </w:rPr>
        <w:t>The users need to be able to create an account using their personal info and log in to that account. Each user needs to have only one account.</w:t>
      </w:r>
    </w:p>
    <w:p>
      <w:pPr>
        <w:pStyle w:val="Body Text"/>
      </w:pPr>
      <w:r>
        <w:rPr>
          <w:rtl w:val="0"/>
        </w:rPr>
        <w:t>The users need to be able to play music on their device anytime and have constant access to the music library.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left"/>
      <w:rPr>
        <w:rtl w:val="0"/>
      </w:rPr>
    </w:pPr>
    <w:r>
      <w:tab/>
    </w:r>
    <w:r>
      <w:rPr>
        <w:rtl w:val="0"/>
        <w:lang w:val="en-US"/>
      </w:rPr>
      <w:t xml:space="preserve">Page </w:t>
    </w:r>
    <w:r>
      <w:rPr>
        <w:rtl w:val="0"/>
        <w:lang w:val="en-US"/>
      </w:rPr>
      <w:fldChar w:fldCharType="begin" w:fldLock="0"/>
    </w:r>
    <w:r>
      <w:rPr>
        <w:rtl w:val="0"/>
        <w:lang w:val="en-US"/>
      </w:rPr>
      <w:instrText xml:space="preserve"> PAGE </w:instrText>
    </w:r>
    <w:r>
      <w:rPr>
        <w:rtl w:val="0"/>
        <w:lang w:val="en-US"/>
      </w:rPr>
      <w:fldChar w:fldCharType="separate" w:fldLock="0"/>
    </w:r>
    <w:r>
      <w:rPr>
        <w:rtl w:val="0"/>
        <w:lang w:val="en-US"/>
      </w:rPr>
      <w:t>6</w:t>
    </w:r>
    <w:r>
      <w:rPr>
        <w:rtl w:val="0"/>
        <w:lang w:val="en-US"/>
      </w:rPr>
      <w:fldChar w:fldCharType="end" w:fldLock="0"/>
    </w:r>
    <w:r>
      <w:rPr>
        <w:rtl w:val="0"/>
        <w:lang w:val="en-US"/>
      </w:rPr>
      <w:tab/>
      <w:tab/>
      <w:tab/>
      <w:tab/>
      <w:t>Neagu Lorena. 2020</w:t>
    </w:r>
    <w:r>
      <w:rPr>
        <w:rtl w:val="0"/>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sz w:val="24"/>
        <w:szCs w:val="24"/>
      </w:rPr>
    </w:pPr>
  </w:p>
  <w:p>
    <w:pPr>
      <w:pStyle w:val="Body"/>
      <w:pBdr>
        <w:top w:val="single" w:color="000000" w:sz="6" w:space="0" w:shadow="0" w:frame="0"/>
        <w:left w:val="nil"/>
        <w:bottom w:val="nil"/>
        <w:right w:val="nil"/>
      </w:pBdr>
      <w:rPr>
        <w:sz w:val="24"/>
        <w:szCs w:val="24"/>
      </w:rPr>
    </w:pPr>
  </w:p>
  <w:p>
    <w:pPr>
      <w:pStyle w:val="Body"/>
      <w:jc w:val="right"/>
      <w:rPr>
        <w:rFonts w:ascii="Arial" w:cs="Arial" w:hAnsi="Arial" w:eastAsia="Arial"/>
        <w:b w:val="1"/>
        <w:bCs w:val="1"/>
        <w:sz w:val="36"/>
        <w:szCs w:val="36"/>
      </w:rPr>
    </w:pPr>
    <w:r>
      <w:rPr>
        <w:rFonts w:ascii="Arial" w:hAnsi="Arial"/>
        <w:b w:val="1"/>
        <w:bCs w:val="1"/>
        <w:sz w:val="36"/>
        <w:szCs w:val="36"/>
        <w:rtl w:val="0"/>
        <w:lang w:val="en-US"/>
      </w:rPr>
      <w:t>Neagu Lorena</w:t>
    </w:r>
  </w:p>
  <w:p>
    <w:pPr>
      <w:pStyle w:val="Body"/>
      <w:jc w:val="right"/>
      <w:rPr>
        <w:rFonts w:ascii="Arial" w:cs="Arial" w:hAnsi="Arial" w:eastAsia="Arial"/>
        <w:b w:val="1"/>
        <w:bCs w:val="1"/>
        <w:sz w:val="36"/>
        <w:szCs w:val="36"/>
      </w:rPr>
    </w:pPr>
    <w:r>
      <w:rPr>
        <w:rFonts w:ascii="Arial" w:hAnsi="Arial"/>
        <w:b w:val="1"/>
        <w:bCs w:val="1"/>
        <w:sz w:val="36"/>
        <w:szCs w:val="36"/>
        <w:rtl w:val="0"/>
        <w:lang w:val="en-US"/>
      </w:rPr>
      <w:t>Group 30431</w:t>
    </w:r>
  </w:p>
  <w:p>
    <w:pPr>
      <w:pStyle w:val="Body"/>
      <w:pBdr>
        <w:top w:val="nil"/>
        <w:left w:val="nil"/>
        <w:bottom w:val="single" w:color="000000" w:sz="6" w:space="0" w:shadow="0" w:frame="0"/>
        <w:right w:val="nil"/>
      </w:pBdr>
      <w:jc w:val="right"/>
    </w:pPr>
    <w:r>
      <w:rPr>
        <w:sz w:val="24"/>
        <w:szCs w:val="24"/>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135"/>
      </w:tabs>
      <w:bidi w:val="0"/>
      <w:spacing w:before="40"/>
      <w:ind w:left="0" w:right="68" w:firstLine="0"/>
      <w:jc w:val="left"/>
      <w:rPr>
        <w:rtl w:val="0"/>
        <w:lang w:val="en-US"/>
      </w:rPr>
    </w:pPr>
    <w:r>
      <w:rPr>
        <w:rtl w:val="0"/>
        <w:lang w:val="en-US"/>
      </w:rPr>
      <w:t>MusiCast Application</w:t>
    </w:r>
    <w:r>
      <w:rPr>
        <w:rtl w:val="0"/>
        <w:lang w:val="en-US"/>
      </w:rPr>
      <w:tab/>
      <w:t xml:space="preserve">  Version:           &lt;1.0&gt;</w:t>
    </w:r>
  </w:p>
  <w:p>
    <w:pPr>
      <w:pStyle w:val="Body"/>
      <w:bidi w:val="0"/>
      <w:ind w:left="0" w:right="0" w:firstLine="0"/>
      <w:jc w:val="left"/>
      <w:rPr>
        <w:rtl w:val="0"/>
      </w:rPr>
    </w:pPr>
    <w:r>
      <w:rPr>
        <w:rtl w:val="0"/>
        <w:lang w:val="en-US"/>
      </w:rPr>
      <w:t>Vision</w:t>
      <w:tab/>
      <w:t xml:space="preserve">  Date:  </w:t>
    </w:r>
    <w:r>
      <w:rPr>
        <w:rtl w:val="0"/>
        <w:lang w:val="en-US"/>
      </w:rPr>
      <w:t>21.03.2020</w:t>
    </w:r>
    <w:r>
      <w:rPr>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0">
      <w:startOverride w:val="4"/>
    </w:lvlOverride>
  </w:num>
  <w:num w:numId="7">
    <w:abstractNumId w:val="2"/>
  </w:num>
  <w:num w:numId="8">
    <w:abstractNumId w:val="1"/>
  </w:num>
  <w:num w:numId="9">
    <w:abstractNumId w:val="1"/>
    <w:lvlOverride w:ilvl="1">
      <w:startOverride w:val="2"/>
    </w:lvlOverride>
  </w:num>
  <w:num w:numId="10">
    <w:abstractNumId w:val="1"/>
    <w:lvlOverride w:ilvl="0">
      <w:startOverride w:val="3"/>
    </w:lvlOverride>
  </w:num>
  <w:num w:numId="11">
    <w:abstractNumId w:val="1"/>
    <w:lvlOverride w:ilvl="1">
      <w:startOverride w:val="2"/>
    </w:lvlOverride>
  </w:num>
  <w:num w:numId="12">
    <w:abstractNumId w:val="1"/>
    <w:lvlOverride w:ilvl="1">
      <w:startOverride w:val="3"/>
    </w:lvlOverride>
  </w:num>
  <w:num w:numId="13">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32"/>
        <w:tab w:val="right" w:pos="9340"/>
      </w:tabs>
      <w:suppressAutoHyphens w:val="0"/>
      <w:bidi w:val="0"/>
      <w:spacing w:before="240" w:after="60" w:line="24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2">
    <w:name w:val="TOC 2"/>
    <w:next w:val="TOC 2"/>
    <w:pPr>
      <w:keepNext w:val="0"/>
      <w:keepLines w:val="0"/>
      <w:pageBreakBefore w:val="0"/>
      <w:widowControl w:val="0"/>
      <w:shd w:val="clear" w:color="auto" w:fill="auto"/>
      <w:tabs>
        <w:tab w:val="left" w:pos="1000"/>
        <w:tab w:val="right" w:pos="9340"/>
      </w:tabs>
      <w:suppressAutoHyphens w:val="0"/>
      <w:bidi w:val="0"/>
      <w:spacing w:before="0" w:after="0" w:line="240" w:lineRule="atLeast"/>
      <w:ind w:left="432"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7"/>
      </w:numPr>
    </w:pPr>
  </w:style>
  <w:style w:type="paragraph" w:styleId="InfoBlue">
    <w:name w:val="InfoBlue"/>
    <w:next w:val="Body Text"/>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c0504d"/>
      <w:spacing w:val="0"/>
      <w:kern w:val="0"/>
      <w:position w:val="0"/>
      <w:sz w:val="20"/>
      <w:szCs w:val="20"/>
      <w:u w:val="none" w:color="c0504d"/>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